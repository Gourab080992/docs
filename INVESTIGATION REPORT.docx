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7B25AD3" w14:textId="77777777" w:rsidR="00835C02" w:rsidRPr="007C4EAA" w:rsidRDefault="00835C02" w:rsidP="00F03E23">
      <w:pPr>
        <w:spacing w:line="360" w:lineRule="auto"/>
        <w:ind w:right="180"/>
        <w:jc w:val="both"/>
        <w:rPr>
          <w:rFonts w:ascii="Times New Roman" w:hAnsi="Times New Roman" w:cs="Times New Roman"/>
          <w:b/>
          <w:sz w:val="24"/>
          <w:szCs w:val="24"/>
        </w:rPr>
      </w:pPr>
      <w:bookmarkStart w:id="0" w:name="_Hlk47271231"/>
      <w:bookmarkStart w:id="1" w:name="_Hlk534365737"/>
      <w:bookmarkEnd w:id="0"/>
    </w:p>
    <w:p w14:paraId="20532267"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305B836A"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41CD439D"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7AA7AA29"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0D37D5B8"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320E99D5"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75305DBD"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5B8901F0" w14:textId="77777777" w:rsidR="00835C02" w:rsidRPr="007C4EAA" w:rsidRDefault="00835C02" w:rsidP="00F03E23">
      <w:pPr>
        <w:spacing w:line="360" w:lineRule="auto"/>
        <w:ind w:right="180"/>
        <w:jc w:val="both"/>
        <w:rPr>
          <w:rFonts w:ascii="Times New Roman" w:hAnsi="Times New Roman" w:cs="Times New Roman"/>
          <w:b/>
          <w:sz w:val="24"/>
          <w:szCs w:val="24"/>
        </w:rPr>
      </w:pPr>
    </w:p>
    <w:p w14:paraId="321C2BC8" w14:textId="77777777" w:rsidR="00835C02" w:rsidRPr="007C4EAA" w:rsidRDefault="00835C02" w:rsidP="00F03E23">
      <w:pPr>
        <w:spacing w:line="360" w:lineRule="auto"/>
        <w:ind w:right="180"/>
        <w:jc w:val="center"/>
        <w:rPr>
          <w:rFonts w:ascii="Times New Roman" w:hAnsi="Times New Roman" w:cs="Times New Roman"/>
          <w:b/>
          <w:sz w:val="24"/>
          <w:szCs w:val="24"/>
        </w:rPr>
      </w:pPr>
      <w:r w:rsidRPr="007C4EAA">
        <w:rPr>
          <w:rFonts w:ascii="Times New Roman" w:hAnsi="Times New Roman" w:cs="Times New Roman"/>
          <w:b/>
          <w:sz w:val="24"/>
          <w:szCs w:val="24"/>
        </w:rPr>
        <w:t>INVESTIGATION REPORT</w:t>
      </w:r>
    </w:p>
    <w:p w14:paraId="7DC85817" w14:textId="77777777" w:rsidR="00835C02" w:rsidRPr="007C4EAA" w:rsidRDefault="00835C02" w:rsidP="001034D5">
      <w:pPr>
        <w:pStyle w:val="Heading1"/>
        <w:spacing w:line="360" w:lineRule="auto"/>
        <w:rPr>
          <w:rFonts w:ascii="Times New Roman" w:eastAsiaTheme="minorHAnsi" w:hAnsi="Times New Roman" w:cs="Times New Roman"/>
          <w:b/>
          <w:color w:val="auto"/>
          <w:sz w:val="24"/>
          <w:szCs w:val="24"/>
        </w:rPr>
      </w:pPr>
    </w:p>
    <w:p w14:paraId="09E872A7" w14:textId="77777777" w:rsidR="00835C02" w:rsidRPr="007C4EAA" w:rsidRDefault="00835C02" w:rsidP="00F03E23">
      <w:pPr>
        <w:spacing w:line="360" w:lineRule="auto"/>
        <w:jc w:val="center"/>
        <w:rPr>
          <w:rFonts w:ascii="Times New Roman" w:hAnsi="Times New Roman" w:cs="Times New Roman"/>
          <w:b/>
          <w:sz w:val="24"/>
          <w:szCs w:val="24"/>
        </w:rPr>
      </w:pPr>
      <w:r w:rsidRPr="007C4EAA">
        <w:rPr>
          <w:rFonts w:ascii="Times New Roman" w:hAnsi="Times New Roman" w:cs="Times New Roman"/>
          <w:b/>
          <w:sz w:val="24"/>
          <w:szCs w:val="24"/>
        </w:rPr>
        <w:t>DOCUMENT REFERENCE NO.: SYN/GMP/DEV/20</w:t>
      </w:r>
      <w:r w:rsidR="006F2B7D" w:rsidRPr="007C4EAA">
        <w:rPr>
          <w:rFonts w:ascii="Times New Roman" w:hAnsi="Times New Roman" w:cs="Times New Roman"/>
          <w:b/>
          <w:sz w:val="24"/>
          <w:szCs w:val="24"/>
        </w:rPr>
        <w:t>20</w:t>
      </w:r>
      <w:r w:rsidRPr="007C4EAA">
        <w:rPr>
          <w:rFonts w:ascii="Times New Roman" w:hAnsi="Times New Roman" w:cs="Times New Roman"/>
          <w:b/>
          <w:sz w:val="24"/>
          <w:szCs w:val="24"/>
        </w:rPr>
        <w:t>-</w:t>
      </w:r>
      <w:r w:rsidR="005E6E91">
        <w:rPr>
          <w:rFonts w:ascii="Times New Roman" w:hAnsi="Times New Roman" w:cs="Times New Roman"/>
          <w:b/>
          <w:sz w:val="24"/>
          <w:szCs w:val="24"/>
        </w:rPr>
        <w:t>XXXX</w:t>
      </w:r>
      <w:r w:rsidRPr="007C4EAA">
        <w:rPr>
          <w:rFonts w:ascii="Times New Roman" w:hAnsi="Times New Roman" w:cs="Times New Roman"/>
          <w:b/>
          <w:sz w:val="24"/>
          <w:szCs w:val="24"/>
        </w:rPr>
        <w:t xml:space="preserve"> (PR#</w:t>
      </w:r>
      <w:r w:rsidR="00F16581">
        <w:rPr>
          <w:rFonts w:ascii="Times New Roman" w:hAnsi="Times New Roman" w:cs="Times New Roman"/>
          <w:b/>
          <w:sz w:val="24"/>
          <w:szCs w:val="24"/>
        </w:rPr>
        <w:t>2</w:t>
      </w:r>
      <w:r w:rsidR="00B4053C">
        <w:rPr>
          <w:rFonts w:ascii="Times New Roman" w:hAnsi="Times New Roman" w:cs="Times New Roman"/>
          <w:b/>
          <w:sz w:val="24"/>
          <w:szCs w:val="24"/>
        </w:rPr>
        <w:t>2088</w:t>
      </w:r>
      <w:r w:rsidRPr="007C4EAA">
        <w:rPr>
          <w:rFonts w:ascii="Times New Roman" w:hAnsi="Times New Roman" w:cs="Times New Roman"/>
          <w:b/>
          <w:sz w:val="24"/>
          <w:szCs w:val="24"/>
        </w:rPr>
        <w:t>)</w:t>
      </w:r>
    </w:p>
    <w:p w14:paraId="358333BB" w14:textId="1F415DFE" w:rsidR="00835C02" w:rsidRPr="007C4EAA" w:rsidRDefault="00835C02" w:rsidP="00F03E23">
      <w:pPr>
        <w:spacing w:line="360" w:lineRule="auto"/>
        <w:jc w:val="center"/>
        <w:rPr>
          <w:rFonts w:ascii="Times New Roman" w:hAnsi="Times New Roman" w:cs="Times New Roman"/>
          <w:b/>
          <w:sz w:val="24"/>
          <w:szCs w:val="24"/>
        </w:rPr>
      </w:pPr>
      <w:r w:rsidRPr="007C4EAA">
        <w:rPr>
          <w:rFonts w:ascii="Times New Roman" w:hAnsi="Times New Roman" w:cs="Times New Roman"/>
          <w:b/>
          <w:sz w:val="24"/>
          <w:szCs w:val="24"/>
        </w:rPr>
        <w:t xml:space="preserve">DATE OF INITIATION: </w:t>
      </w:r>
      <w:commentRangeStart w:id="2"/>
      <w:commentRangeStart w:id="3"/>
      <w:r w:rsidR="00F16581">
        <w:rPr>
          <w:rFonts w:ascii="Times New Roman" w:hAnsi="Times New Roman" w:cs="Times New Roman"/>
          <w:b/>
          <w:sz w:val="24"/>
          <w:szCs w:val="24"/>
        </w:rPr>
        <w:t>28 JULY 2020</w:t>
      </w:r>
      <w:commentRangeEnd w:id="2"/>
      <w:commentRangeEnd w:id="3"/>
      <w:r w:rsidR="006C51DD">
        <w:rPr>
          <w:rStyle w:val="CommentReference"/>
        </w:rPr>
        <w:commentReference w:id="3"/>
      </w:r>
      <w:r w:rsidR="001878FC">
        <w:rPr>
          <w:rStyle w:val="CommentReference"/>
        </w:rPr>
        <w:commentReference w:id="2"/>
      </w:r>
    </w:p>
    <w:p w14:paraId="05645638" w14:textId="77777777" w:rsidR="00835C02" w:rsidRDefault="00835C02" w:rsidP="00F11F9A">
      <w:pPr>
        <w:spacing w:line="360" w:lineRule="auto"/>
        <w:ind w:right="180"/>
        <w:rPr>
          <w:rFonts w:ascii="Times New Roman" w:hAnsi="Times New Roman" w:cs="Times New Roman"/>
          <w:b/>
          <w:sz w:val="24"/>
          <w:szCs w:val="24"/>
        </w:rPr>
      </w:pPr>
    </w:p>
    <w:p w14:paraId="754C482E" w14:textId="77777777" w:rsidR="00F11F9A" w:rsidRDefault="00F11F9A" w:rsidP="00F11F9A">
      <w:pPr>
        <w:spacing w:line="360" w:lineRule="auto"/>
        <w:ind w:right="180"/>
        <w:rPr>
          <w:rFonts w:ascii="Times New Roman" w:hAnsi="Times New Roman" w:cs="Times New Roman"/>
          <w:b/>
          <w:sz w:val="24"/>
          <w:szCs w:val="24"/>
        </w:rPr>
      </w:pPr>
    </w:p>
    <w:p w14:paraId="0A7A0280" w14:textId="77777777" w:rsidR="00F11F9A" w:rsidRDefault="00F11F9A" w:rsidP="00F11F9A">
      <w:pPr>
        <w:spacing w:line="360" w:lineRule="auto"/>
        <w:ind w:right="180"/>
        <w:rPr>
          <w:rFonts w:ascii="Times New Roman" w:hAnsi="Times New Roman" w:cs="Times New Roman"/>
          <w:b/>
          <w:sz w:val="24"/>
          <w:szCs w:val="24"/>
        </w:rPr>
      </w:pPr>
    </w:p>
    <w:p w14:paraId="05BEB0A9" w14:textId="77777777" w:rsidR="00F11F9A" w:rsidRDefault="00F11F9A" w:rsidP="00F11F9A">
      <w:pPr>
        <w:spacing w:line="360" w:lineRule="auto"/>
        <w:ind w:right="180"/>
        <w:rPr>
          <w:rFonts w:ascii="Times New Roman" w:hAnsi="Times New Roman" w:cs="Times New Roman"/>
          <w:b/>
          <w:sz w:val="24"/>
          <w:szCs w:val="24"/>
        </w:rPr>
      </w:pPr>
    </w:p>
    <w:p w14:paraId="7F8BF3CB" w14:textId="77777777" w:rsidR="00F11F9A" w:rsidRDefault="00F11F9A" w:rsidP="00F11F9A">
      <w:pPr>
        <w:spacing w:line="360" w:lineRule="auto"/>
        <w:ind w:right="180"/>
        <w:rPr>
          <w:rFonts w:ascii="Times New Roman" w:hAnsi="Times New Roman" w:cs="Times New Roman"/>
          <w:b/>
          <w:sz w:val="24"/>
          <w:szCs w:val="24"/>
        </w:rPr>
      </w:pPr>
    </w:p>
    <w:p w14:paraId="3714BFFD" w14:textId="77777777" w:rsidR="00F11F9A" w:rsidRDefault="00F11F9A" w:rsidP="00F11F9A">
      <w:pPr>
        <w:spacing w:line="360" w:lineRule="auto"/>
        <w:ind w:right="180"/>
        <w:rPr>
          <w:rFonts w:ascii="Times New Roman" w:hAnsi="Times New Roman" w:cs="Times New Roman"/>
          <w:b/>
          <w:sz w:val="24"/>
          <w:szCs w:val="24"/>
        </w:rPr>
      </w:pPr>
    </w:p>
    <w:p w14:paraId="32160F86" w14:textId="77777777" w:rsidR="00F11F9A" w:rsidRDefault="00F11F9A" w:rsidP="00F11F9A">
      <w:pPr>
        <w:spacing w:line="360" w:lineRule="auto"/>
        <w:ind w:right="180"/>
        <w:rPr>
          <w:rFonts w:ascii="Times New Roman" w:hAnsi="Times New Roman" w:cs="Times New Roman"/>
          <w:b/>
          <w:sz w:val="24"/>
          <w:szCs w:val="24"/>
        </w:rPr>
      </w:pPr>
    </w:p>
    <w:p w14:paraId="135E4D84" w14:textId="77777777" w:rsidR="00F11F9A" w:rsidRDefault="00F11F9A" w:rsidP="00F11F9A">
      <w:pPr>
        <w:spacing w:line="360" w:lineRule="auto"/>
        <w:ind w:right="180"/>
        <w:rPr>
          <w:rFonts w:ascii="Times New Roman" w:hAnsi="Times New Roman" w:cs="Times New Roman"/>
          <w:b/>
          <w:sz w:val="24"/>
          <w:szCs w:val="24"/>
        </w:rPr>
      </w:pPr>
    </w:p>
    <w:p w14:paraId="23D07F85" w14:textId="77777777" w:rsidR="00F11F9A" w:rsidRDefault="00F11F9A" w:rsidP="00F11F9A">
      <w:pPr>
        <w:spacing w:line="360" w:lineRule="auto"/>
        <w:ind w:right="180"/>
        <w:rPr>
          <w:rFonts w:ascii="Times New Roman" w:hAnsi="Times New Roman" w:cs="Times New Roman"/>
          <w:b/>
          <w:sz w:val="24"/>
          <w:szCs w:val="24"/>
        </w:rPr>
      </w:pPr>
    </w:p>
    <w:p w14:paraId="10B8DE7F" w14:textId="77777777" w:rsidR="00F11F9A" w:rsidRDefault="00F11F9A" w:rsidP="00F11F9A">
      <w:pPr>
        <w:spacing w:line="360" w:lineRule="auto"/>
        <w:ind w:right="180"/>
        <w:rPr>
          <w:rFonts w:ascii="Times New Roman" w:hAnsi="Times New Roman" w:cs="Times New Roman"/>
          <w:b/>
          <w:sz w:val="24"/>
          <w:szCs w:val="24"/>
        </w:rPr>
      </w:pPr>
    </w:p>
    <w:p w14:paraId="1F3C6510" w14:textId="77777777" w:rsidR="00F11F9A" w:rsidRDefault="00F11F9A" w:rsidP="00F11F9A">
      <w:pPr>
        <w:spacing w:line="360" w:lineRule="auto"/>
        <w:ind w:right="180"/>
        <w:rPr>
          <w:rFonts w:ascii="Times New Roman" w:hAnsi="Times New Roman" w:cs="Times New Roman"/>
          <w:b/>
          <w:sz w:val="24"/>
          <w:szCs w:val="24"/>
        </w:rPr>
      </w:pPr>
    </w:p>
    <w:p w14:paraId="6AFDCFC1" w14:textId="77777777" w:rsidR="00F11F9A" w:rsidRPr="00F11F9A" w:rsidRDefault="00F11F9A" w:rsidP="00F11F9A">
      <w:pPr>
        <w:spacing w:line="360" w:lineRule="auto"/>
        <w:ind w:right="180"/>
        <w:rPr>
          <w:rFonts w:ascii="Times New Roman" w:eastAsiaTheme="majorEastAsia" w:hAnsi="Times New Roman" w:cs="Times New Roman"/>
          <w:b/>
          <w:sz w:val="24"/>
          <w:szCs w:val="24"/>
        </w:rPr>
      </w:pPr>
    </w:p>
    <w:p w14:paraId="2618211E" w14:textId="77777777" w:rsidR="00835C02" w:rsidRPr="007C4EAA" w:rsidRDefault="00835C02" w:rsidP="00970351">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4" w:name="_Toc47273619"/>
      <w:r w:rsidRPr="007C4EAA">
        <w:rPr>
          <w:rFonts w:ascii="Times New Roman" w:hAnsi="Times New Roman" w:cs="Times New Roman"/>
          <w:b/>
          <w:color w:val="auto"/>
          <w:sz w:val="24"/>
          <w:szCs w:val="24"/>
        </w:rPr>
        <w:t>SOURCE OF NON-CONFORMITY / UNEXPECTED OUTCOME</w:t>
      </w:r>
      <w:bookmarkEnd w:id="4"/>
      <w:r w:rsidRPr="007C4EAA">
        <w:rPr>
          <w:rFonts w:ascii="Times New Roman" w:hAnsi="Times New Roman" w:cs="Times New Roman"/>
          <w:b/>
          <w:color w:val="auto"/>
          <w:sz w:val="24"/>
          <w:szCs w:val="24"/>
        </w:rPr>
        <w:t xml:space="preserve"> </w:t>
      </w:r>
    </w:p>
    <w:tbl>
      <w:tblPr>
        <w:tblStyle w:val="TableGrid"/>
        <w:tblW w:w="9902" w:type="dxa"/>
        <w:jc w:val="center"/>
        <w:tblLook w:val="04A0" w:firstRow="1" w:lastRow="0" w:firstColumn="1" w:lastColumn="0" w:noHBand="0" w:noVBand="1"/>
      </w:tblPr>
      <w:tblGrid>
        <w:gridCol w:w="3300"/>
        <w:gridCol w:w="3301"/>
        <w:gridCol w:w="3301"/>
      </w:tblGrid>
      <w:tr w:rsidR="005E6E91" w:rsidRPr="007C4EAA" w14:paraId="02F58C1F" w14:textId="77777777" w:rsidTr="005E6E91">
        <w:trPr>
          <w:trHeight w:val="722"/>
          <w:jc w:val="center"/>
        </w:trPr>
        <w:tc>
          <w:tcPr>
            <w:tcW w:w="3300" w:type="dxa"/>
            <w:vAlign w:val="center"/>
          </w:tcPr>
          <w:p w14:paraId="06BB3513" w14:textId="77777777" w:rsidR="005E6E91" w:rsidRPr="007C4EAA" w:rsidRDefault="005E6E91" w:rsidP="005E6E91">
            <w:pPr>
              <w:spacing w:line="360" w:lineRule="auto"/>
              <w:jc w:val="center"/>
              <w:rPr>
                <w:rFonts w:ascii="Times New Roman" w:hAnsi="Times New Roman" w:cs="Times New Roman"/>
                <w:b/>
                <w:sz w:val="24"/>
                <w:szCs w:val="24"/>
              </w:rPr>
            </w:pPr>
            <w:r w:rsidRPr="00BB7C5D">
              <w:rPr>
                <w:rFonts w:ascii="Times New Roman" w:eastAsia="Times New Roman" w:hAnsi="Times New Roman" w:cs="Times New Roman"/>
                <w:b/>
                <w:sz w:val="24"/>
                <w:szCs w:val="24"/>
              </w:rPr>
              <w:t>Source of Non-Conformity</w:t>
            </w:r>
          </w:p>
        </w:tc>
        <w:tc>
          <w:tcPr>
            <w:tcW w:w="3301" w:type="dxa"/>
            <w:vAlign w:val="center"/>
          </w:tcPr>
          <w:p w14:paraId="56EFBDB8" w14:textId="77777777" w:rsidR="005E6E91" w:rsidRPr="007C4EAA" w:rsidRDefault="005E6E91" w:rsidP="005E6E91">
            <w:pPr>
              <w:spacing w:line="360" w:lineRule="auto"/>
              <w:jc w:val="center"/>
              <w:rPr>
                <w:rFonts w:ascii="Times New Roman" w:eastAsia="Times New Roman" w:hAnsi="Times New Roman" w:cs="Times New Roman"/>
                <w:b/>
                <w:sz w:val="24"/>
                <w:szCs w:val="24"/>
              </w:rPr>
            </w:pPr>
            <w:r w:rsidRPr="007C4EAA">
              <w:rPr>
                <w:rFonts w:ascii="Times New Roman" w:eastAsia="Times New Roman" w:hAnsi="Times New Roman" w:cs="Times New Roman"/>
                <w:b/>
                <w:sz w:val="24"/>
                <w:szCs w:val="24"/>
              </w:rPr>
              <w:t>Category of Non-Conformity</w:t>
            </w:r>
          </w:p>
          <w:p w14:paraId="464E0EF0" w14:textId="77777777" w:rsidR="005E6E91" w:rsidRPr="007C4EAA" w:rsidRDefault="005E6E91" w:rsidP="005E6E91">
            <w:pPr>
              <w:spacing w:line="360" w:lineRule="auto"/>
              <w:jc w:val="center"/>
              <w:rPr>
                <w:rFonts w:ascii="Times New Roman" w:hAnsi="Times New Roman" w:cs="Times New Roman"/>
                <w:b/>
                <w:sz w:val="24"/>
                <w:szCs w:val="24"/>
              </w:rPr>
            </w:pPr>
            <w:r w:rsidRPr="007C4EAA">
              <w:rPr>
                <w:rFonts w:ascii="Times New Roman" w:eastAsia="Times New Roman" w:hAnsi="Times New Roman" w:cs="Times New Roman"/>
                <w:b/>
                <w:sz w:val="24"/>
                <w:szCs w:val="24"/>
              </w:rPr>
              <w:t>(Critical / Major / Minor)</w:t>
            </w:r>
          </w:p>
        </w:tc>
        <w:tc>
          <w:tcPr>
            <w:tcW w:w="3301" w:type="dxa"/>
          </w:tcPr>
          <w:p w14:paraId="3B9FF7E3" w14:textId="77777777" w:rsidR="005E6E91" w:rsidRPr="007C4EAA" w:rsidRDefault="005E6E91" w:rsidP="005E6E91">
            <w:pPr>
              <w:spacing w:line="360" w:lineRule="auto"/>
              <w:jc w:val="center"/>
              <w:rPr>
                <w:rFonts w:ascii="Times New Roman" w:hAnsi="Times New Roman" w:cs="Times New Roman"/>
                <w:b/>
                <w:sz w:val="24"/>
                <w:szCs w:val="24"/>
              </w:rPr>
            </w:pPr>
            <w:r w:rsidRPr="007C4EAA">
              <w:rPr>
                <w:rFonts w:ascii="Times New Roman" w:eastAsia="Times New Roman" w:hAnsi="Times New Roman" w:cs="Times New Roman"/>
                <w:b/>
                <w:sz w:val="24"/>
                <w:szCs w:val="24"/>
              </w:rPr>
              <w:t>Document Reference Number</w:t>
            </w:r>
          </w:p>
        </w:tc>
      </w:tr>
      <w:tr w:rsidR="005E6E91" w:rsidRPr="007C4EAA" w14:paraId="712340BB" w14:textId="77777777" w:rsidTr="003A117F">
        <w:trPr>
          <w:trHeight w:val="563"/>
          <w:jc w:val="center"/>
        </w:trPr>
        <w:tc>
          <w:tcPr>
            <w:tcW w:w="3300" w:type="dxa"/>
            <w:vAlign w:val="center"/>
          </w:tcPr>
          <w:p w14:paraId="210D2DC5" w14:textId="77777777" w:rsidR="005E6E91" w:rsidRPr="007C4EAA" w:rsidRDefault="005E6E91" w:rsidP="005E6E91">
            <w:pPr>
              <w:spacing w:line="360" w:lineRule="auto"/>
              <w:rPr>
                <w:rFonts w:ascii="Times New Roman" w:hAnsi="Times New Roman" w:cs="Times New Roman"/>
                <w:b/>
                <w:sz w:val="24"/>
                <w:szCs w:val="24"/>
              </w:rPr>
            </w:pPr>
            <w:r w:rsidRPr="007C4EAA">
              <w:rPr>
                <w:rFonts w:ascii="Times New Roman" w:eastAsia="Times New Roman" w:hAnsi="Times New Roman" w:cs="Times New Roman"/>
                <w:sz w:val="24"/>
                <w:szCs w:val="24"/>
              </w:rPr>
              <w:sym w:font="Symbol" w:char="F07F"/>
            </w:r>
            <w:r w:rsidRPr="007C4EAA">
              <w:rPr>
                <w:rFonts w:ascii="Times New Roman" w:eastAsia="Times New Roman" w:hAnsi="Times New Roman" w:cs="Times New Roman"/>
                <w:sz w:val="24"/>
                <w:szCs w:val="24"/>
              </w:rPr>
              <w:sym w:font="Wingdings" w:char="F0FC"/>
            </w:r>
            <w:r w:rsidRPr="007C4EAA">
              <w:rPr>
                <w:rFonts w:ascii="Times New Roman" w:eastAsia="Times New Roman" w:hAnsi="Times New Roman" w:cs="Times New Roman"/>
                <w:sz w:val="24"/>
                <w:szCs w:val="24"/>
              </w:rPr>
              <w:t xml:space="preserve">      Deviation      </w:t>
            </w:r>
          </w:p>
        </w:tc>
        <w:tc>
          <w:tcPr>
            <w:tcW w:w="3301" w:type="dxa"/>
            <w:vAlign w:val="center"/>
          </w:tcPr>
          <w:p w14:paraId="11A1B45D"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Major</w:t>
            </w:r>
          </w:p>
        </w:tc>
        <w:tc>
          <w:tcPr>
            <w:tcW w:w="3301" w:type="dxa"/>
            <w:vAlign w:val="center"/>
          </w:tcPr>
          <w:p w14:paraId="03911D72" w14:textId="77777777" w:rsidR="005E6E91" w:rsidRPr="007C4EAA" w:rsidRDefault="005E6E91" w:rsidP="005E6E91">
            <w:pPr>
              <w:spacing w:line="360" w:lineRule="auto"/>
              <w:jc w:val="center"/>
              <w:rPr>
                <w:rFonts w:ascii="Times New Roman" w:hAnsi="Times New Roman" w:cs="Times New Roman"/>
                <w:sz w:val="24"/>
                <w:szCs w:val="24"/>
              </w:rPr>
            </w:pPr>
            <w:r w:rsidRPr="00BB7C5D">
              <w:rPr>
                <w:rFonts w:ascii="Times New Roman" w:hAnsi="Times New Roman" w:cs="Times New Roman"/>
                <w:bCs/>
                <w:sz w:val="24"/>
                <w:szCs w:val="24"/>
              </w:rPr>
              <w:t>SYN/GMP/DEV/2020-</w:t>
            </w:r>
            <w:r>
              <w:rPr>
                <w:rFonts w:ascii="Times New Roman" w:hAnsi="Times New Roman" w:cs="Times New Roman"/>
                <w:bCs/>
                <w:sz w:val="24"/>
                <w:szCs w:val="24"/>
              </w:rPr>
              <w:t>XXX</w:t>
            </w:r>
          </w:p>
        </w:tc>
      </w:tr>
      <w:tr w:rsidR="005E6E91" w:rsidRPr="007C4EAA" w14:paraId="4305881A" w14:textId="77777777" w:rsidTr="00D02CD7">
        <w:trPr>
          <w:trHeight w:val="563"/>
          <w:jc w:val="center"/>
        </w:trPr>
        <w:tc>
          <w:tcPr>
            <w:tcW w:w="3300" w:type="dxa"/>
            <w:vAlign w:val="center"/>
          </w:tcPr>
          <w:p w14:paraId="7077271D" w14:textId="77777777" w:rsidR="005E6E91" w:rsidRPr="007C4EAA" w:rsidRDefault="005E6E91" w:rsidP="005E6E91">
            <w:pPr>
              <w:spacing w:line="360" w:lineRule="auto"/>
              <w:rPr>
                <w:rFonts w:ascii="Times New Roman" w:eastAsia="Times New Roman" w:hAnsi="Times New Roman" w:cs="Times New Roman"/>
                <w:sz w:val="24"/>
                <w:szCs w:val="24"/>
              </w:rPr>
            </w:pPr>
            <w:r w:rsidRPr="007C4EAA">
              <w:rPr>
                <w:rFonts w:ascii="Times New Roman" w:eastAsia="Times New Roman" w:hAnsi="Times New Roman" w:cs="Times New Roman"/>
                <w:sz w:val="24"/>
                <w:szCs w:val="24"/>
              </w:rPr>
              <w:sym w:font="Symbol" w:char="F07F"/>
            </w:r>
            <w:r w:rsidRPr="007C4EAA">
              <w:rPr>
                <w:rFonts w:ascii="Times New Roman" w:eastAsia="Times New Roman" w:hAnsi="Times New Roman" w:cs="Times New Roman"/>
                <w:sz w:val="24"/>
                <w:szCs w:val="24"/>
              </w:rPr>
              <w:t xml:space="preserve">    OOS      </w:t>
            </w:r>
          </w:p>
        </w:tc>
        <w:tc>
          <w:tcPr>
            <w:tcW w:w="3301" w:type="dxa"/>
          </w:tcPr>
          <w:p w14:paraId="26247401"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c>
          <w:tcPr>
            <w:tcW w:w="3301" w:type="dxa"/>
          </w:tcPr>
          <w:p w14:paraId="5F831690" w14:textId="77777777" w:rsidR="005E6E91" w:rsidRPr="00BB7C5D" w:rsidRDefault="005E6E91" w:rsidP="005E6E91">
            <w:pPr>
              <w:spacing w:line="360" w:lineRule="auto"/>
              <w:jc w:val="center"/>
              <w:rPr>
                <w:rFonts w:ascii="Times New Roman" w:hAnsi="Times New Roman" w:cs="Times New Roman"/>
                <w:bCs/>
                <w:sz w:val="24"/>
                <w:szCs w:val="24"/>
              </w:rPr>
            </w:pPr>
            <w:r w:rsidRPr="007C4EAA">
              <w:rPr>
                <w:rFonts w:ascii="Times New Roman" w:hAnsi="Times New Roman" w:cs="Times New Roman"/>
                <w:sz w:val="24"/>
                <w:szCs w:val="24"/>
              </w:rPr>
              <w:t>NA</w:t>
            </w:r>
          </w:p>
        </w:tc>
      </w:tr>
      <w:tr w:rsidR="005E6E91" w:rsidRPr="007C4EAA" w14:paraId="6EFF182C" w14:textId="77777777" w:rsidTr="00D02CD7">
        <w:trPr>
          <w:trHeight w:val="563"/>
          <w:jc w:val="center"/>
        </w:trPr>
        <w:tc>
          <w:tcPr>
            <w:tcW w:w="3300" w:type="dxa"/>
            <w:vAlign w:val="center"/>
          </w:tcPr>
          <w:p w14:paraId="4643159A" w14:textId="77777777" w:rsidR="005E6E91" w:rsidRPr="007C4EAA" w:rsidRDefault="005E6E91" w:rsidP="005E6E91">
            <w:pPr>
              <w:spacing w:line="360" w:lineRule="auto"/>
              <w:rPr>
                <w:rFonts w:ascii="Times New Roman" w:eastAsia="Times New Roman" w:hAnsi="Times New Roman" w:cs="Times New Roman"/>
                <w:sz w:val="24"/>
                <w:szCs w:val="24"/>
              </w:rPr>
            </w:pPr>
            <w:r w:rsidRPr="007C4EAA">
              <w:rPr>
                <w:rFonts w:ascii="Times New Roman" w:eastAsia="Times New Roman" w:hAnsi="Times New Roman" w:cs="Times New Roman"/>
                <w:sz w:val="24"/>
                <w:szCs w:val="24"/>
              </w:rPr>
              <w:sym w:font="Symbol" w:char="F07F"/>
            </w:r>
            <w:r w:rsidRPr="007C4EAA">
              <w:rPr>
                <w:rFonts w:ascii="Times New Roman" w:eastAsia="Times New Roman" w:hAnsi="Times New Roman" w:cs="Times New Roman"/>
                <w:sz w:val="24"/>
                <w:szCs w:val="24"/>
              </w:rPr>
              <w:t xml:space="preserve">    OOT      </w:t>
            </w:r>
          </w:p>
        </w:tc>
        <w:tc>
          <w:tcPr>
            <w:tcW w:w="3301" w:type="dxa"/>
          </w:tcPr>
          <w:p w14:paraId="16A08BB7"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c>
          <w:tcPr>
            <w:tcW w:w="3301" w:type="dxa"/>
          </w:tcPr>
          <w:p w14:paraId="281CABFF"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r>
      <w:tr w:rsidR="005E6E91" w:rsidRPr="007C4EAA" w14:paraId="67E4ED6E" w14:textId="77777777" w:rsidTr="00D02CD7">
        <w:trPr>
          <w:trHeight w:val="563"/>
          <w:jc w:val="center"/>
        </w:trPr>
        <w:tc>
          <w:tcPr>
            <w:tcW w:w="3300" w:type="dxa"/>
            <w:vAlign w:val="center"/>
          </w:tcPr>
          <w:p w14:paraId="4B4F3536" w14:textId="77777777" w:rsidR="005E6E91" w:rsidRPr="007C4EAA" w:rsidRDefault="005E6E91" w:rsidP="005E6E91">
            <w:pPr>
              <w:spacing w:line="360" w:lineRule="auto"/>
              <w:rPr>
                <w:rFonts w:ascii="Times New Roman" w:eastAsia="Times New Roman" w:hAnsi="Times New Roman" w:cs="Times New Roman"/>
                <w:sz w:val="24"/>
                <w:szCs w:val="24"/>
              </w:rPr>
            </w:pPr>
            <w:r w:rsidRPr="007C4EAA">
              <w:rPr>
                <w:rFonts w:ascii="Times New Roman" w:eastAsia="Times New Roman" w:hAnsi="Times New Roman" w:cs="Times New Roman"/>
                <w:sz w:val="24"/>
                <w:szCs w:val="24"/>
              </w:rPr>
              <w:sym w:font="Symbol" w:char="F07F"/>
            </w:r>
            <w:r w:rsidRPr="007C4EAA">
              <w:rPr>
                <w:rFonts w:ascii="Times New Roman" w:eastAsia="Times New Roman" w:hAnsi="Times New Roman" w:cs="Times New Roman"/>
                <w:sz w:val="24"/>
                <w:szCs w:val="24"/>
              </w:rPr>
              <w:t xml:space="preserve">    Customer Complaint      </w:t>
            </w:r>
          </w:p>
        </w:tc>
        <w:tc>
          <w:tcPr>
            <w:tcW w:w="3301" w:type="dxa"/>
          </w:tcPr>
          <w:p w14:paraId="38B941BE"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c>
          <w:tcPr>
            <w:tcW w:w="3301" w:type="dxa"/>
          </w:tcPr>
          <w:p w14:paraId="361BE9CB"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r>
      <w:tr w:rsidR="005E6E91" w:rsidRPr="007C4EAA" w14:paraId="363A252E" w14:textId="77777777" w:rsidTr="00D02CD7">
        <w:trPr>
          <w:trHeight w:val="563"/>
          <w:jc w:val="center"/>
        </w:trPr>
        <w:tc>
          <w:tcPr>
            <w:tcW w:w="3300" w:type="dxa"/>
            <w:vAlign w:val="center"/>
          </w:tcPr>
          <w:p w14:paraId="54758940" w14:textId="77777777" w:rsidR="005E6E91" w:rsidRPr="007C4EAA" w:rsidRDefault="005E6E91" w:rsidP="005E6E91">
            <w:pPr>
              <w:spacing w:line="360" w:lineRule="auto"/>
              <w:rPr>
                <w:rFonts w:ascii="Times New Roman" w:eastAsia="Times New Roman" w:hAnsi="Times New Roman" w:cs="Times New Roman"/>
                <w:sz w:val="24"/>
                <w:szCs w:val="24"/>
              </w:rPr>
            </w:pPr>
            <w:r w:rsidRPr="007C4EAA">
              <w:rPr>
                <w:rFonts w:ascii="Times New Roman" w:eastAsia="Times New Roman" w:hAnsi="Times New Roman" w:cs="Times New Roman"/>
                <w:sz w:val="24"/>
                <w:szCs w:val="24"/>
              </w:rPr>
              <w:sym w:font="Symbol" w:char="F07F"/>
            </w:r>
            <w:r w:rsidRPr="007C4EAA">
              <w:rPr>
                <w:rFonts w:ascii="Times New Roman" w:eastAsia="Times New Roman" w:hAnsi="Times New Roman" w:cs="Times New Roman"/>
                <w:sz w:val="24"/>
                <w:szCs w:val="24"/>
              </w:rPr>
              <w:t xml:space="preserve">    Any other _____________________</w:t>
            </w:r>
          </w:p>
        </w:tc>
        <w:tc>
          <w:tcPr>
            <w:tcW w:w="3301" w:type="dxa"/>
          </w:tcPr>
          <w:p w14:paraId="3C1F327E"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c>
          <w:tcPr>
            <w:tcW w:w="3301" w:type="dxa"/>
          </w:tcPr>
          <w:p w14:paraId="13E0E83D" w14:textId="77777777" w:rsidR="005E6E91" w:rsidRPr="007C4EAA" w:rsidRDefault="005E6E91" w:rsidP="005E6E91">
            <w:pPr>
              <w:spacing w:line="360" w:lineRule="auto"/>
              <w:jc w:val="center"/>
              <w:rPr>
                <w:rFonts w:ascii="Times New Roman" w:hAnsi="Times New Roman" w:cs="Times New Roman"/>
                <w:sz w:val="24"/>
                <w:szCs w:val="24"/>
              </w:rPr>
            </w:pPr>
            <w:r w:rsidRPr="007C4EAA">
              <w:rPr>
                <w:rFonts w:ascii="Times New Roman" w:hAnsi="Times New Roman" w:cs="Times New Roman"/>
                <w:sz w:val="24"/>
                <w:szCs w:val="24"/>
              </w:rPr>
              <w:t>NA</w:t>
            </w:r>
          </w:p>
        </w:tc>
      </w:tr>
    </w:tbl>
    <w:p w14:paraId="6FB13850" w14:textId="77777777" w:rsidR="005E6E91" w:rsidRPr="005E6E91" w:rsidRDefault="005E6E91" w:rsidP="005E6E91">
      <w:pPr>
        <w:pStyle w:val="Heading1"/>
        <w:spacing w:before="360" w:after="120" w:line="360" w:lineRule="auto"/>
        <w:ind w:right="180"/>
        <w:jc w:val="both"/>
        <w:rPr>
          <w:rFonts w:ascii="Times New Roman" w:hAnsi="Times New Roman" w:cs="Times New Roman"/>
          <w:b/>
          <w:color w:val="auto"/>
          <w:sz w:val="24"/>
          <w:szCs w:val="24"/>
        </w:rPr>
      </w:pPr>
      <w:bookmarkStart w:id="5" w:name="_Toc47273620"/>
      <w:r>
        <w:rPr>
          <w:rFonts w:ascii="Times New Roman" w:hAnsi="Times New Roman" w:cs="Times New Roman"/>
          <w:b/>
          <w:color w:val="auto"/>
          <w:sz w:val="24"/>
          <w:szCs w:val="24"/>
        </w:rPr>
        <w:t>(</w:t>
      </w:r>
      <w:r w:rsidRPr="007C4EAA">
        <w:rPr>
          <w:rFonts w:ascii="Times New Roman" w:eastAsia="Times New Roman" w:hAnsi="Times New Roman" w:cs="Times New Roman"/>
          <w:sz w:val="24"/>
          <w:szCs w:val="24"/>
        </w:rPr>
        <w:sym w:font="Wingdings" w:char="F0FC"/>
      </w:r>
      <w:r w:rsidRPr="007C4E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tick </w:t>
      </w:r>
      <w:proofErr w:type="spellStart"/>
      <w:r>
        <w:rPr>
          <w:rFonts w:ascii="Times New Roman" w:eastAsia="Times New Roman" w:hAnsi="Times New Roman" w:cs="Times New Roman"/>
          <w:sz w:val="24"/>
          <w:szCs w:val="24"/>
        </w:rPr>
        <w:t>which ever</w:t>
      </w:r>
      <w:proofErr w:type="spellEnd"/>
      <w:r>
        <w:rPr>
          <w:rFonts w:ascii="Times New Roman" w:eastAsia="Times New Roman" w:hAnsi="Times New Roman" w:cs="Times New Roman"/>
          <w:sz w:val="24"/>
          <w:szCs w:val="24"/>
        </w:rPr>
        <w:t xml:space="preserve"> is applicable)</w:t>
      </w:r>
      <w:bookmarkEnd w:id="5"/>
      <w:r>
        <w:rPr>
          <w:rFonts w:ascii="Times New Roman" w:eastAsia="Times New Roman" w:hAnsi="Times New Roman" w:cs="Times New Roman"/>
          <w:sz w:val="24"/>
          <w:szCs w:val="24"/>
        </w:rPr>
        <w:t xml:space="preserve"> </w:t>
      </w:r>
    </w:p>
    <w:p w14:paraId="7CCA56C3" w14:textId="77777777" w:rsidR="00835C02" w:rsidRPr="007C4EAA" w:rsidRDefault="00835C02" w:rsidP="00970351">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6" w:name="_Toc47273621"/>
      <w:r w:rsidRPr="007C4EAA">
        <w:rPr>
          <w:rFonts w:ascii="Times New Roman" w:hAnsi="Times New Roman" w:cs="Times New Roman"/>
          <w:b/>
          <w:color w:val="auto"/>
          <w:sz w:val="24"/>
          <w:szCs w:val="24"/>
        </w:rPr>
        <w:t>DESCRIPTION OF THE NON-CONFORMITY/</w:t>
      </w:r>
      <w:r w:rsidRPr="007C4EAA">
        <w:rPr>
          <w:rFonts w:ascii="Times New Roman" w:hAnsi="Times New Roman" w:cs="Times New Roman"/>
          <w:color w:val="auto"/>
          <w:sz w:val="24"/>
          <w:szCs w:val="24"/>
        </w:rPr>
        <w:t xml:space="preserve"> </w:t>
      </w:r>
      <w:r w:rsidRPr="007C4EAA">
        <w:rPr>
          <w:rFonts w:ascii="Times New Roman" w:hAnsi="Times New Roman" w:cs="Times New Roman"/>
          <w:b/>
          <w:color w:val="auto"/>
          <w:sz w:val="24"/>
          <w:szCs w:val="24"/>
        </w:rPr>
        <w:t>UNEXPECTED OUTCOME</w:t>
      </w:r>
      <w:r w:rsidR="00224BE8">
        <w:rPr>
          <w:rFonts w:ascii="Times New Roman" w:hAnsi="Times New Roman" w:cs="Times New Roman"/>
          <w:b/>
          <w:color w:val="auto"/>
          <w:sz w:val="24"/>
          <w:szCs w:val="24"/>
        </w:rPr>
        <w:t>:</w:t>
      </w:r>
      <w:bookmarkEnd w:id="6"/>
    </w:p>
    <w:p w14:paraId="796F60DC" w14:textId="77777777" w:rsidR="00835C02" w:rsidRDefault="00835C02" w:rsidP="00970351">
      <w:pPr>
        <w:pStyle w:val="ListParagraph"/>
        <w:numPr>
          <w:ilvl w:val="1"/>
          <w:numId w:val="4"/>
        </w:numPr>
        <w:spacing w:before="120" w:after="120" w:line="360" w:lineRule="auto"/>
        <w:ind w:left="1134" w:right="180" w:hanging="425"/>
        <w:contextualSpacing w:val="0"/>
        <w:jc w:val="both"/>
        <w:rPr>
          <w:rFonts w:ascii="Times New Roman" w:hAnsi="Times New Roman" w:cs="Times New Roman"/>
          <w:b/>
          <w:sz w:val="24"/>
          <w:szCs w:val="24"/>
        </w:rPr>
      </w:pPr>
      <w:commentRangeStart w:id="7"/>
      <w:r w:rsidRPr="007C4EAA">
        <w:rPr>
          <w:rFonts w:ascii="Times New Roman" w:hAnsi="Times New Roman" w:cs="Times New Roman"/>
          <w:b/>
          <w:sz w:val="24"/>
          <w:szCs w:val="24"/>
        </w:rPr>
        <w:t>Description:</w:t>
      </w:r>
      <w:commentRangeEnd w:id="7"/>
      <w:r w:rsidR="00F618F1">
        <w:rPr>
          <w:rStyle w:val="CommentReference"/>
        </w:rPr>
        <w:commentReference w:id="7"/>
      </w:r>
    </w:p>
    <w:p w14:paraId="40E3D906" w14:textId="36E989B4" w:rsidR="005E6E91" w:rsidRDefault="00D02CD7" w:rsidP="00140DD8">
      <w:pPr>
        <w:spacing w:after="0" w:line="360" w:lineRule="auto"/>
        <w:ind w:left="720"/>
        <w:rPr>
          <w:rFonts w:ascii="Times New Roman" w:hAnsi="Times New Roman"/>
          <w:sz w:val="24"/>
          <w:rPrChange w:id="8" w:author="Eshwara Samboju/QC/SYNGENE" w:date="2020-08-08T20:30:00Z">
            <w:rPr>
              <w:rFonts w:ascii="Times New Roman" w:eastAsia="Times New Roman" w:hAnsi="Times New Roman" w:cs="Times New Roman"/>
              <w:sz w:val="24"/>
              <w:szCs w:val="24"/>
              <w:lang w:val="en-US"/>
            </w:rPr>
          </w:rPrChange>
        </w:rPr>
      </w:pPr>
      <w:r w:rsidRPr="00F16581">
        <w:rPr>
          <w:rFonts w:ascii="Times New Roman" w:hAnsi="Times New Roman" w:cs="Times New Roman"/>
          <w:bCs/>
          <w:sz w:val="24"/>
          <w:szCs w:val="24"/>
        </w:rPr>
        <w:t xml:space="preserve">On 17 July 2020, </w:t>
      </w:r>
      <w:proofErr w:type="spellStart"/>
      <w:r w:rsidRPr="00F16581">
        <w:rPr>
          <w:rFonts w:ascii="Times New Roman" w:hAnsi="Times New Roman" w:cs="Times New Roman"/>
          <w:bCs/>
          <w:sz w:val="24"/>
          <w:szCs w:val="24"/>
        </w:rPr>
        <w:t>Miss.Darshini</w:t>
      </w:r>
      <w:proofErr w:type="spellEnd"/>
      <w:r w:rsidRPr="00F16581">
        <w:rPr>
          <w:rFonts w:ascii="Times New Roman" w:hAnsi="Times New Roman" w:cs="Times New Roman"/>
          <w:bCs/>
          <w:sz w:val="24"/>
          <w:szCs w:val="24"/>
        </w:rPr>
        <w:t xml:space="preserve"> </w:t>
      </w:r>
      <w:proofErr w:type="spellStart"/>
      <w:r w:rsidRPr="00F16581">
        <w:rPr>
          <w:rFonts w:ascii="Times New Roman" w:hAnsi="Times New Roman" w:cs="Times New Roman"/>
          <w:bCs/>
          <w:sz w:val="24"/>
          <w:szCs w:val="24"/>
        </w:rPr>
        <w:t>priya</w:t>
      </w:r>
      <w:proofErr w:type="spellEnd"/>
      <w:r w:rsidRPr="00F16581">
        <w:rPr>
          <w:rFonts w:ascii="Times New Roman" w:hAnsi="Times New Roman" w:cs="Times New Roman"/>
          <w:bCs/>
          <w:sz w:val="24"/>
          <w:szCs w:val="24"/>
        </w:rPr>
        <w:t xml:space="preserve"> (Emp. ID.: 10007979) of QCM microbiology recorded the environmental monitoring results of the BMP-3 area monitoring</w:t>
      </w:r>
      <w:r w:rsidR="00F16581" w:rsidRPr="00F16581">
        <w:rPr>
          <w:rFonts w:ascii="Times New Roman" w:hAnsi="Times New Roman" w:cs="Times New Roman"/>
          <w:bCs/>
          <w:sz w:val="24"/>
          <w:szCs w:val="24"/>
        </w:rPr>
        <w:t xml:space="preserve"> in the relevant observation</w:t>
      </w:r>
      <w:r w:rsidRPr="00F16581">
        <w:rPr>
          <w:rFonts w:ascii="Times New Roman" w:hAnsi="Times New Roman" w:cs="Times New Roman"/>
          <w:bCs/>
          <w:sz w:val="24"/>
          <w:szCs w:val="24"/>
        </w:rPr>
        <w:t xml:space="preserve"> data sheets</w:t>
      </w:r>
      <w:del w:id="9" w:author="Naveenkumar Mahadeva/QA/SYNGENE" w:date="2020-08-08T20:30:00Z">
        <w:r w:rsidRPr="00F16581">
          <w:rPr>
            <w:rFonts w:ascii="Times New Roman" w:hAnsi="Times New Roman" w:cs="Times New Roman"/>
            <w:bCs/>
            <w:sz w:val="24"/>
            <w:szCs w:val="24"/>
          </w:rPr>
          <w:delText xml:space="preserve">. </w:delText>
        </w:r>
      </w:del>
      <w:ins w:id="10" w:author="Naveenkumar Mahadeva/QA/SYNGENE" w:date="2020-08-07T14:09:00Z">
        <w:r w:rsidR="001878FC">
          <w:rPr>
            <w:rFonts w:ascii="Times New Roman" w:hAnsi="Times New Roman" w:cs="Times New Roman"/>
            <w:bCs/>
            <w:sz w:val="24"/>
            <w:szCs w:val="24"/>
          </w:rPr>
          <w:t xml:space="preserve"> </w:t>
        </w:r>
        <w:commentRangeStart w:id="11"/>
        <w:commentRangeStart w:id="12"/>
        <w:r w:rsidR="001878FC">
          <w:rPr>
            <w:rFonts w:ascii="Times New Roman" w:hAnsi="Times New Roman" w:cs="Times New Roman"/>
            <w:bCs/>
            <w:sz w:val="24"/>
            <w:szCs w:val="24"/>
          </w:rPr>
          <w:t>at S19 EM lab</w:t>
        </w:r>
      </w:ins>
      <w:ins w:id="13" w:author="Naveenkumar Mahadeva/QA/SYNGENE" w:date="2020-08-08T20:30:00Z">
        <w:r w:rsidRPr="00F16581">
          <w:rPr>
            <w:rFonts w:ascii="Times New Roman" w:hAnsi="Times New Roman" w:cs="Times New Roman"/>
            <w:bCs/>
            <w:sz w:val="24"/>
            <w:szCs w:val="24"/>
          </w:rPr>
          <w:t xml:space="preserve">. </w:t>
        </w:r>
        <w:commentRangeEnd w:id="11"/>
        <w:r w:rsidR="001878FC">
          <w:rPr>
            <w:rStyle w:val="CommentReference"/>
          </w:rPr>
          <w:commentReference w:id="11"/>
        </w:r>
        <w:commentRangeEnd w:id="12"/>
        <w:r w:rsidR="001878FC">
          <w:rPr>
            <w:rStyle w:val="CommentReference"/>
          </w:rPr>
          <w:commentReference w:id="12"/>
        </w:r>
      </w:ins>
      <w:r w:rsidRPr="00F16581">
        <w:rPr>
          <w:rFonts w:ascii="Times New Roman" w:hAnsi="Times New Roman" w:cs="Times New Roman"/>
          <w:bCs/>
          <w:sz w:val="24"/>
          <w:szCs w:val="24"/>
        </w:rPr>
        <w:t xml:space="preserve">The </w:t>
      </w:r>
      <w:r w:rsidR="00F16581" w:rsidRPr="00F16581">
        <w:rPr>
          <w:rFonts w:ascii="Times New Roman" w:hAnsi="Times New Roman" w:cs="Times New Roman"/>
          <w:bCs/>
          <w:sz w:val="24"/>
          <w:szCs w:val="24"/>
        </w:rPr>
        <w:t>said e</w:t>
      </w:r>
      <w:r w:rsidRPr="00F16581">
        <w:rPr>
          <w:rFonts w:ascii="Times New Roman" w:hAnsi="Times New Roman" w:cs="Times New Roman"/>
          <w:bCs/>
          <w:sz w:val="24"/>
          <w:szCs w:val="24"/>
        </w:rPr>
        <w:t>nvironmental monitoring was carried out on 10 July 2020</w:t>
      </w:r>
      <w:ins w:id="14" w:author="Eshwara Samboju/QC/SYNGENE" w:date="2020-08-08T20:30:00Z">
        <w:r w:rsidR="008774AE">
          <w:rPr>
            <w:rFonts w:ascii="Times New Roman" w:hAnsi="Times New Roman" w:cs="Times New Roman"/>
            <w:bCs/>
            <w:sz w:val="24"/>
            <w:szCs w:val="24"/>
          </w:rPr>
          <w:t xml:space="preserve"> </w:t>
        </w:r>
      </w:ins>
      <w:del w:id="15" w:author="Eshwara Samboju/QC/SYNGENE" w:date="2020-08-08T20:30:00Z">
        <w:r w:rsidRPr="00F16581">
          <w:rPr>
            <w:rFonts w:ascii="Times New Roman" w:hAnsi="Times New Roman" w:cs="Times New Roman"/>
            <w:bCs/>
            <w:sz w:val="24"/>
            <w:szCs w:val="24"/>
          </w:rPr>
          <w:delText xml:space="preserve">.During the entry of the results the regular monitoring and target monitoring results (Set-I, Set-II and Set-III) were recorded in the </w:delText>
        </w:r>
        <w:commentRangeStart w:id="16"/>
        <w:r w:rsidRPr="00F16581">
          <w:rPr>
            <w:rFonts w:ascii="Times New Roman" w:hAnsi="Times New Roman" w:cs="Times New Roman"/>
            <w:bCs/>
            <w:sz w:val="24"/>
            <w:szCs w:val="24"/>
          </w:rPr>
          <w:delText xml:space="preserve">different </w:delText>
        </w:r>
        <w:commentRangeEnd w:id="16"/>
        <w:r w:rsidR="00767E6D">
          <w:rPr>
            <w:rStyle w:val="CommentReference"/>
          </w:rPr>
          <w:commentReference w:id="16"/>
        </w:r>
        <w:r w:rsidRPr="00F16581">
          <w:rPr>
            <w:rFonts w:ascii="Times New Roman" w:hAnsi="Times New Roman" w:cs="Times New Roman"/>
            <w:bCs/>
            <w:sz w:val="24"/>
            <w:szCs w:val="24"/>
          </w:rPr>
          <w:delText>observation data sheets for the Locations SP-79 and SP-80 of B3G112</w:delText>
        </w:r>
      </w:del>
      <w:r w:rsidRPr="00F16581">
        <w:rPr>
          <w:rFonts w:ascii="Times New Roman" w:hAnsi="Times New Roman" w:cs="Times New Roman"/>
          <w:bCs/>
          <w:sz w:val="24"/>
          <w:szCs w:val="24"/>
        </w:rPr>
        <w:t xml:space="preserve"> BMP-3 </w:t>
      </w:r>
      <w:commentRangeStart w:id="17"/>
      <w:r w:rsidRPr="00F16581">
        <w:rPr>
          <w:rFonts w:ascii="Times New Roman" w:hAnsi="Times New Roman" w:cs="Times New Roman"/>
          <w:bCs/>
          <w:sz w:val="24"/>
          <w:szCs w:val="24"/>
        </w:rPr>
        <w:t>facility.</w:t>
      </w:r>
      <w:commentRangeEnd w:id="17"/>
      <w:r w:rsidR="002B0411">
        <w:rPr>
          <w:rStyle w:val="CommentReference"/>
        </w:rPr>
        <w:commentReference w:id="17"/>
      </w:r>
    </w:p>
    <w:p w14:paraId="38549083" w14:textId="77777777" w:rsidR="005E6E91" w:rsidRPr="00F16581" w:rsidRDefault="00D02CD7" w:rsidP="00140DD8">
      <w:pPr>
        <w:spacing w:after="0" w:line="360" w:lineRule="auto"/>
        <w:ind w:left="720"/>
        <w:rPr>
          <w:ins w:id="18" w:author="Eshwara Samboju/QC/SYNGENE" w:date="2020-08-08T20:30:00Z"/>
          <w:rFonts w:ascii="Times New Roman" w:eastAsia="Times New Roman" w:hAnsi="Times New Roman" w:cs="Times New Roman"/>
          <w:sz w:val="24"/>
          <w:szCs w:val="24"/>
          <w:lang w:val="en-US"/>
        </w:rPr>
      </w:pPr>
      <w:bookmarkStart w:id="19" w:name="_Hlk47775240"/>
      <w:ins w:id="20" w:author="Eshwara Samboju/QC/SYNGENE" w:date="2020-08-08T20:30:00Z">
        <w:r w:rsidRPr="00F16581">
          <w:rPr>
            <w:rFonts w:ascii="Times New Roman" w:hAnsi="Times New Roman" w:cs="Times New Roman"/>
            <w:bCs/>
            <w:sz w:val="24"/>
            <w:szCs w:val="24"/>
          </w:rPr>
          <w:t xml:space="preserve">During the entry of the results the target monitoring results were recorded in the </w:t>
        </w:r>
        <w:r w:rsidR="00033B78">
          <w:rPr>
            <w:rFonts w:ascii="Times New Roman" w:hAnsi="Times New Roman" w:cs="Times New Roman"/>
            <w:bCs/>
            <w:sz w:val="24"/>
            <w:szCs w:val="24"/>
          </w:rPr>
          <w:t>FORM-GMP-QCM-0073 of regular monitoring</w:t>
        </w:r>
        <w:r w:rsidRPr="00F16581">
          <w:rPr>
            <w:rFonts w:ascii="Times New Roman" w:hAnsi="Times New Roman" w:cs="Times New Roman"/>
            <w:bCs/>
            <w:sz w:val="24"/>
            <w:szCs w:val="24"/>
          </w:rPr>
          <w:t xml:space="preserve"> observation data sheet</w:t>
        </w:r>
        <w:r w:rsidR="00033B78">
          <w:rPr>
            <w:rFonts w:ascii="Times New Roman" w:hAnsi="Times New Roman" w:cs="Times New Roman"/>
            <w:bCs/>
            <w:sz w:val="24"/>
            <w:szCs w:val="24"/>
          </w:rPr>
          <w:t xml:space="preserve"> </w:t>
        </w:r>
        <w:r w:rsidRPr="00F16581">
          <w:rPr>
            <w:rFonts w:ascii="Times New Roman" w:hAnsi="Times New Roman" w:cs="Times New Roman"/>
            <w:bCs/>
            <w:sz w:val="24"/>
            <w:szCs w:val="24"/>
          </w:rPr>
          <w:t>for the Locations SP-79 and SP-80 of B3G112 BMP-3 facility.</w:t>
        </w:r>
        <w:bookmarkEnd w:id="19"/>
        <w:r w:rsidR="00033B78">
          <w:rPr>
            <w:rFonts w:ascii="Times New Roman" w:hAnsi="Times New Roman" w:cs="Times New Roman"/>
            <w:bCs/>
            <w:sz w:val="24"/>
            <w:szCs w:val="24"/>
          </w:rPr>
          <w:t xml:space="preserve"> (Refer attachment -1)</w:t>
        </w:r>
      </w:ins>
    </w:p>
    <w:p w14:paraId="000993D3" w14:textId="77777777" w:rsidR="00835C02" w:rsidRDefault="00835C02" w:rsidP="00970351">
      <w:pPr>
        <w:pStyle w:val="ListParagraph"/>
        <w:numPr>
          <w:ilvl w:val="1"/>
          <w:numId w:val="4"/>
        </w:numPr>
        <w:spacing w:before="120" w:after="120" w:line="360" w:lineRule="auto"/>
        <w:ind w:left="1134" w:right="180" w:hanging="425"/>
        <w:contextualSpacing w:val="0"/>
        <w:jc w:val="both"/>
        <w:rPr>
          <w:rFonts w:ascii="Times New Roman" w:hAnsi="Times New Roman" w:cs="Times New Roman"/>
          <w:b/>
          <w:sz w:val="24"/>
          <w:szCs w:val="24"/>
        </w:rPr>
      </w:pPr>
      <w:r w:rsidRPr="007C4EAA">
        <w:rPr>
          <w:rFonts w:ascii="Times New Roman" w:hAnsi="Times New Roman" w:cs="Times New Roman"/>
          <w:b/>
          <w:sz w:val="24"/>
          <w:szCs w:val="24"/>
        </w:rPr>
        <w:t xml:space="preserve">Reference Documents/Instruments/Equipment/Products/Others: </w:t>
      </w:r>
    </w:p>
    <w:p w14:paraId="0A78B490" w14:textId="1F38CE6E" w:rsidR="00F16581" w:rsidRPr="00F16581" w:rsidRDefault="00F16581" w:rsidP="00140DD8">
      <w:pPr>
        <w:pStyle w:val="ListParagraph"/>
        <w:numPr>
          <w:ilvl w:val="0"/>
          <w:numId w:val="29"/>
        </w:numPr>
        <w:spacing w:before="120" w:after="120" w:line="360" w:lineRule="auto"/>
        <w:ind w:right="180"/>
        <w:rPr>
          <w:rFonts w:ascii="Times New Roman" w:eastAsia="Times New Roman" w:hAnsi="Times New Roman" w:cs="Times New Roman"/>
          <w:sz w:val="24"/>
          <w:szCs w:val="24"/>
          <w:lang w:val="en-US"/>
        </w:rPr>
      </w:pPr>
      <w:r w:rsidRPr="00F16581">
        <w:rPr>
          <w:rFonts w:ascii="Times New Roman" w:eastAsia="Times New Roman" w:hAnsi="Times New Roman" w:cs="Times New Roman"/>
          <w:sz w:val="24"/>
          <w:szCs w:val="24"/>
          <w:lang w:val="en-US"/>
        </w:rPr>
        <w:t>The Monitoring activity was performed as per the SOP No: SOP-GMP-QCM-0010</w:t>
      </w:r>
      <w:ins w:id="21" w:author="Eshwara Samboju/QC/SYNGENE" w:date="2020-08-08T20:30:00Z">
        <w:r w:rsidR="00033B78">
          <w:rPr>
            <w:rFonts w:ascii="Times New Roman" w:eastAsia="Times New Roman" w:hAnsi="Times New Roman" w:cs="Times New Roman"/>
            <w:sz w:val="24"/>
            <w:szCs w:val="24"/>
            <w:lang w:val="en-US"/>
          </w:rPr>
          <w:t>, Title: Environmental monitoring of clean room areas in BMP-3 facility</w:t>
        </w:r>
      </w:ins>
      <w:r w:rsidRPr="00F16581">
        <w:rPr>
          <w:rFonts w:ascii="Times New Roman" w:eastAsia="Times New Roman" w:hAnsi="Times New Roman" w:cs="Times New Roman"/>
          <w:sz w:val="24"/>
          <w:szCs w:val="24"/>
          <w:lang w:val="en-US"/>
        </w:rPr>
        <w:t>.</w:t>
      </w:r>
    </w:p>
    <w:p w14:paraId="53B3A08D" w14:textId="6FAF07DD" w:rsidR="00F16581" w:rsidRPr="00F16581" w:rsidRDefault="00F16581" w:rsidP="00140DD8">
      <w:pPr>
        <w:pStyle w:val="ListParagraph"/>
        <w:numPr>
          <w:ilvl w:val="0"/>
          <w:numId w:val="29"/>
        </w:numPr>
        <w:spacing w:before="120" w:after="120" w:line="360" w:lineRule="auto"/>
        <w:ind w:right="180"/>
        <w:rPr>
          <w:rFonts w:ascii="Times New Roman" w:eastAsia="Times New Roman" w:hAnsi="Times New Roman" w:cs="Times New Roman"/>
          <w:sz w:val="24"/>
          <w:szCs w:val="24"/>
          <w:lang w:val="en-US"/>
        </w:rPr>
      </w:pPr>
      <w:commentRangeStart w:id="22"/>
      <w:r w:rsidRPr="00F16581">
        <w:rPr>
          <w:rFonts w:ascii="Times New Roman" w:eastAsia="Times New Roman" w:hAnsi="Times New Roman" w:cs="Times New Roman"/>
          <w:sz w:val="24"/>
          <w:szCs w:val="24"/>
          <w:lang w:val="en-US"/>
        </w:rPr>
        <w:t xml:space="preserve">FORM-GMP-QCM-0073 was executed for the environmental monitoring of clean rooms in BMP-3 (Grade A and B) for Passive air sampling, Active air sampling and surface </w:t>
      </w:r>
      <w:ins w:id="23" w:author="Eshwara Samboju/QC/SYNGENE" w:date="2020-08-08T20:30:00Z">
        <w:r w:rsidR="00033B78">
          <w:rPr>
            <w:rFonts w:ascii="Times New Roman" w:eastAsia="Times New Roman" w:hAnsi="Times New Roman" w:cs="Times New Roman"/>
            <w:sz w:val="24"/>
            <w:szCs w:val="24"/>
            <w:lang w:val="en-US"/>
          </w:rPr>
          <w:t xml:space="preserve"> </w:t>
        </w:r>
      </w:ins>
      <w:r w:rsidRPr="00F16581">
        <w:rPr>
          <w:rFonts w:ascii="Times New Roman" w:eastAsia="Times New Roman" w:hAnsi="Times New Roman" w:cs="Times New Roman"/>
          <w:sz w:val="24"/>
          <w:szCs w:val="24"/>
          <w:lang w:val="en-US"/>
        </w:rPr>
        <w:lastRenderedPageBreak/>
        <w:t>monitoring on 10 July 2020.</w:t>
      </w:r>
      <w:commentRangeEnd w:id="22"/>
      <w:ins w:id="24" w:author="Eshwara Samboju/QC/SYNGENE" w:date="2020-08-08T20:30:00Z">
        <w:r w:rsidR="00033B78">
          <w:rPr>
            <w:rFonts w:ascii="Times New Roman" w:eastAsia="Times New Roman" w:hAnsi="Times New Roman" w:cs="Times New Roman"/>
            <w:sz w:val="24"/>
            <w:szCs w:val="24"/>
            <w:lang w:val="en-US"/>
          </w:rPr>
          <w:t>T</w:t>
        </w:r>
        <w:r w:rsidR="007F073E">
          <w:rPr>
            <w:rFonts w:ascii="Times New Roman" w:eastAsia="Times New Roman" w:hAnsi="Times New Roman" w:cs="Times New Roman"/>
            <w:sz w:val="24"/>
            <w:szCs w:val="24"/>
            <w:lang w:val="en-US"/>
          </w:rPr>
          <w:t xml:space="preserve">he personnel </w:t>
        </w:r>
        <w:r w:rsidR="0051174F">
          <w:rPr>
            <w:rFonts w:ascii="Times New Roman" w:eastAsia="Times New Roman" w:hAnsi="Times New Roman" w:cs="Times New Roman"/>
            <w:sz w:val="24"/>
            <w:szCs w:val="24"/>
            <w:lang w:val="en-US"/>
          </w:rPr>
          <w:t xml:space="preserve">involved in the monitoring </w:t>
        </w:r>
        <w:r w:rsidR="007F073E">
          <w:rPr>
            <w:rFonts w:ascii="Times New Roman" w:eastAsia="Times New Roman" w:hAnsi="Times New Roman" w:cs="Times New Roman"/>
            <w:sz w:val="24"/>
            <w:szCs w:val="24"/>
            <w:lang w:val="en-US"/>
          </w:rPr>
          <w:t>and time of monitoring is detailed in table-1.</w:t>
        </w:r>
        <w:r w:rsidR="00033B78">
          <w:rPr>
            <w:rFonts w:ascii="Times New Roman" w:eastAsia="Times New Roman" w:hAnsi="Times New Roman" w:cs="Times New Roman"/>
            <w:sz w:val="24"/>
            <w:szCs w:val="24"/>
            <w:lang w:val="en-US"/>
          </w:rPr>
          <w:t xml:space="preserve">  </w:t>
        </w:r>
      </w:ins>
      <w:r w:rsidR="00767E6D">
        <w:rPr>
          <w:rStyle w:val="CommentReference"/>
        </w:rPr>
        <w:commentReference w:id="22"/>
      </w:r>
    </w:p>
    <w:p w14:paraId="2D23171C" w14:textId="7D138618" w:rsidR="00F16581" w:rsidRPr="00F16581" w:rsidRDefault="00F16581" w:rsidP="00140DD8">
      <w:pPr>
        <w:pStyle w:val="ListParagraph"/>
        <w:numPr>
          <w:ilvl w:val="0"/>
          <w:numId w:val="29"/>
        </w:numPr>
        <w:spacing w:before="120" w:after="120" w:line="360" w:lineRule="auto"/>
        <w:ind w:right="180"/>
        <w:rPr>
          <w:rFonts w:ascii="Times New Roman" w:eastAsia="Times New Roman" w:hAnsi="Times New Roman" w:cs="Times New Roman"/>
          <w:sz w:val="24"/>
          <w:szCs w:val="24"/>
          <w:lang w:val="en-US"/>
        </w:rPr>
      </w:pPr>
      <w:proofErr w:type="gramStart"/>
      <w:r w:rsidRPr="00F16581">
        <w:rPr>
          <w:rFonts w:ascii="Times New Roman" w:eastAsia="Times New Roman" w:hAnsi="Times New Roman" w:cs="Times New Roman"/>
          <w:sz w:val="24"/>
          <w:szCs w:val="24"/>
          <w:lang w:val="en-US"/>
        </w:rPr>
        <w:t>Similarly</w:t>
      </w:r>
      <w:proofErr w:type="gramEnd"/>
      <w:r w:rsidRPr="00F16581">
        <w:rPr>
          <w:rFonts w:ascii="Times New Roman" w:eastAsia="Times New Roman" w:hAnsi="Times New Roman" w:cs="Times New Roman"/>
          <w:sz w:val="24"/>
          <w:szCs w:val="24"/>
          <w:lang w:val="en-US"/>
        </w:rPr>
        <w:t xml:space="preserve"> FORM-GMP-QCM-0088 </w:t>
      </w:r>
      <w:ins w:id="25" w:author="Eshwara Samboju/QC/SYNGENE" w:date="2020-08-08T20:30:00Z">
        <w:r w:rsidR="008774AE">
          <w:rPr>
            <w:rFonts w:ascii="Times New Roman" w:eastAsia="Times New Roman" w:hAnsi="Times New Roman" w:cs="Times New Roman"/>
            <w:sz w:val="24"/>
            <w:szCs w:val="24"/>
            <w:lang w:val="en-US"/>
          </w:rPr>
          <w:t>(Target monitoring)</w:t>
        </w:r>
        <w:r w:rsidRPr="00F16581">
          <w:rPr>
            <w:rFonts w:ascii="Times New Roman" w:eastAsia="Times New Roman" w:hAnsi="Times New Roman" w:cs="Times New Roman"/>
            <w:sz w:val="24"/>
            <w:szCs w:val="24"/>
            <w:lang w:val="en-US"/>
          </w:rPr>
          <w:t xml:space="preserve"> </w:t>
        </w:r>
      </w:ins>
      <w:r w:rsidRPr="00F16581">
        <w:rPr>
          <w:rFonts w:ascii="Times New Roman" w:eastAsia="Times New Roman" w:hAnsi="Times New Roman" w:cs="Times New Roman"/>
          <w:sz w:val="24"/>
          <w:szCs w:val="24"/>
          <w:lang w:val="en-US"/>
        </w:rPr>
        <w:t>was executed for aseptic activity in Biosafety cabinet</w:t>
      </w:r>
      <w:ins w:id="26" w:author="Eshwara Samboju/QC/SYNGENE" w:date="2020-08-08T20:30:00Z">
        <w:r w:rsidR="008774AE">
          <w:rPr>
            <w:rFonts w:ascii="Times New Roman" w:eastAsia="Times New Roman" w:hAnsi="Times New Roman" w:cs="Times New Roman"/>
            <w:sz w:val="24"/>
            <w:szCs w:val="24"/>
            <w:lang w:val="en-US"/>
          </w:rPr>
          <w:t xml:space="preserve"> (S18 BM3-LAF-02)</w:t>
        </w:r>
        <w:r w:rsidR="00033B78">
          <w:rPr>
            <w:rFonts w:ascii="Times New Roman" w:eastAsia="Times New Roman" w:hAnsi="Times New Roman" w:cs="Times New Roman"/>
            <w:sz w:val="24"/>
            <w:szCs w:val="24"/>
            <w:lang w:val="en-US"/>
          </w:rPr>
          <w:t xml:space="preserve"> for </w:t>
        </w:r>
      </w:ins>
      <w:del w:id="27" w:author="Eshwara Samboju/QC/SYNGENE" w:date="2020-08-08T20:30:00Z">
        <w:r w:rsidRPr="00F16581">
          <w:rPr>
            <w:rFonts w:ascii="Times New Roman" w:eastAsia="Times New Roman" w:hAnsi="Times New Roman" w:cs="Times New Roman"/>
            <w:sz w:val="24"/>
            <w:szCs w:val="24"/>
            <w:lang w:val="en-US"/>
          </w:rPr>
          <w:delText>/Laminar air flow (</w:delText>
        </w:r>
      </w:del>
      <w:r w:rsidRPr="00F16581">
        <w:rPr>
          <w:rFonts w:ascii="Times New Roman" w:eastAsia="Times New Roman" w:hAnsi="Times New Roman" w:cs="Times New Roman"/>
          <w:sz w:val="24"/>
          <w:szCs w:val="24"/>
          <w:lang w:val="en-US"/>
        </w:rPr>
        <w:t>Passive air sampling and personnel monitoring</w:t>
      </w:r>
      <w:del w:id="28" w:author="Eshwara Samboju/QC/SYNGENE" w:date="2020-08-08T20:30:00Z">
        <w:r w:rsidRPr="00F16581">
          <w:rPr>
            <w:rFonts w:ascii="Times New Roman" w:eastAsia="Times New Roman" w:hAnsi="Times New Roman" w:cs="Times New Roman"/>
            <w:sz w:val="24"/>
            <w:szCs w:val="24"/>
            <w:lang w:val="en-US"/>
          </w:rPr>
          <w:delText>)</w:delText>
        </w:r>
      </w:del>
      <w:r w:rsidRPr="00F16581">
        <w:rPr>
          <w:rFonts w:ascii="Times New Roman" w:eastAsia="Times New Roman" w:hAnsi="Times New Roman" w:cs="Times New Roman"/>
          <w:sz w:val="24"/>
          <w:szCs w:val="24"/>
          <w:lang w:val="en-US"/>
        </w:rPr>
        <w:t xml:space="preserve"> on 10 July 2020.</w:t>
      </w:r>
      <w:ins w:id="29" w:author="Eshwara Samboju/QC/SYNGENE" w:date="2020-08-08T20:30:00Z">
        <w:r w:rsidR="00033B78">
          <w:rPr>
            <w:rFonts w:ascii="Times New Roman" w:eastAsia="Times New Roman" w:hAnsi="Times New Roman" w:cs="Times New Roman"/>
            <w:sz w:val="24"/>
            <w:szCs w:val="24"/>
            <w:lang w:val="en-US"/>
          </w:rPr>
          <w:t xml:space="preserve"> (Refer Table-1 for date and time and employee details)</w:t>
        </w:r>
      </w:ins>
    </w:p>
    <w:p w14:paraId="710C4C50" w14:textId="77777777" w:rsidR="00033B78" w:rsidRPr="00F16581" w:rsidRDefault="00033B78" w:rsidP="00140DD8">
      <w:pPr>
        <w:pStyle w:val="ListParagraph"/>
        <w:numPr>
          <w:ilvl w:val="0"/>
          <w:numId w:val="29"/>
        </w:numPr>
        <w:spacing w:before="120" w:after="120" w:line="360" w:lineRule="auto"/>
        <w:ind w:right="180"/>
        <w:rPr>
          <w:ins w:id="30" w:author="Eshwara Samboju/QC/SYNGENE" w:date="2020-08-08T20:30:00Z"/>
          <w:rFonts w:ascii="Times New Roman" w:eastAsia="Times New Roman" w:hAnsi="Times New Roman" w:cs="Times New Roman"/>
          <w:sz w:val="24"/>
          <w:szCs w:val="24"/>
          <w:lang w:val="en-US"/>
        </w:rPr>
      </w:pPr>
      <w:ins w:id="31" w:author="Eshwara Samboju/QC/SYNGENE" w:date="2020-08-08T20:30:00Z">
        <w:r w:rsidRPr="00F16581">
          <w:rPr>
            <w:rFonts w:ascii="Times New Roman" w:eastAsia="Times New Roman" w:hAnsi="Times New Roman" w:cs="Times New Roman"/>
            <w:sz w:val="24"/>
            <w:szCs w:val="24"/>
            <w:lang w:val="en-US"/>
          </w:rPr>
          <w:t>FORM-GMP-QCM-0073</w:t>
        </w:r>
        <w:r>
          <w:rPr>
            <w:rFonts w:ascii="Times New Roman" w:eastAsia="Times New Roman" w:hAnsi="Times New Roman" w:cs="Times New Roman"/>
            <w:sz w:val="24"/>
            <w:szCs w:val="24"/>
            <w:lang w:val="en-US"/>
          </w:rPr>
          <w:t xml:space="preserve"> will be used for the regular area monitoring</w:t>
        </w:r>
        <w:r w:rsidR="00D748A3">
          <w:rPr>
            <w:rFonts w:ascii="Times New Roman" w:eastAsia="Times New Roman" w:hAnsi="Times New Roman" w:cs="Times New Roman"/>
            <w:sz w:val="24"/>
            <w:szCs w:val="24"/>
            <w:lang w:val="en-US"/>
          </w:rPr>
          <w:t>,</w:t>
        </w:r>
        <w:r w:rsidR="00D748A3" w:rsidRPr="00D748A3">
          <w:rPr>
            <w:rFonts w:ascii="Times New Roman" w:eastAsia="Times New Roman" w:hAnsi="Times New Roman" w:cs="Times New Roman"/>
            <w:sz w:val="24"/>
            <w:szCs w:val="24"/>
            <w:lang w:val="en-US"/>
          </w:rPr>
          <w:t xml:space="preserve"> </w:t>
        </w:r>
        <w:r w:rsidR="00D748A3" w:rsidRPr="00F16581">
          <w:rPr>
            <w:rFonts w:ascii="Times New Roman" w:eastAsia="Times New Roman" w:hAnsi="Times New Roman" w:cs="Times New Roman"/>
            <w:sz w:val="24"/>
            <w:szCs w:val="24"/>
            <w:lang w:val="en-US"/>
          </w:rPr>
          <w:t>FORM-GMP-QCM-0088</w:t>
        </w:r>
        <w:r w:rsidR="00D748A3">
          <w:rPr>
            <w:rFonts w:ascii="Times New Roman" w:eastAsia="Times New Roman" w:hAnsi="Times New Roman" w:cs="Times New Roman"/>
            <w:sz w:val="24"/>
            <w:szCs w:val="24"/>
            <w:lang w:val="en-US"/>
          </w:rPr>
          <w:t xml:space="preserve"> will be used for the target monitoring.</w:t>
        </w:r>
      </w:ins>
    </w:p>
    <w:p w14:paraId="363A654A" w14:textId="77777777" w:rsidR="00140DD8" w:rsidRPr="005E6E91" w:rsidRDefault="00140DD8" w:rsidP="005E6E91">
      <w:pPr>
        <w:pStyle w:val="ListParagraph"/>
        <w:spacing w:before="120" w:after="120" w:line="360" w:lineRule="auto"/>
        <w:ind w:left="1069" w:right="180"/>
        <w:rPr>
          <w:del w:id="32" w:author="Eshwara Samboju/QC/SYNGENE" w:date="2020-08-08T20:30:00Z"/>
          <w:rFonts w:ascii="Times New Roman" w:hAnsi="Times New Roman" w:cs="Times New Roman"/>
          <w:bCs/>
          <w:sz w:val="24"/>
          <w:szCs w:val="24"/>
        </w:rPr>
      </w:pPr>
    </w:p>
    <w:p w14:paraId="794C92BC" w14:textId="77777777" w:rsidR="00835C02" w:rsidRDefault="00835C02" w:rsidP="00970351">
      <w:pPr>
        <w:pStyle w:val="ListParagraph"/>
        <w:numPr>
          <w:ilvl w:val="1"/>
          <w:numId w:val="4"/>
        </w:numPr>
        <w:spacing w:before="120" w:after="120" w:line="360" w:lineRule="auto"/>
        <w:ind w:left="1134" w:right="180" w:hanging="425"/>
        <w:contextualSpacing w:val="0"/>
        <w:jc w:val="both"/>
        <w:rPr>
          <w:rFonts w:ascii="Times New Roman" w:hAnsi="Times New Roman" w:cs="Times New Roman"/>
          <w:b/>
          <w:sz w:val="24"/>
          <w:szCs w:val="24"/>
        </w:rPr>
      </w:pPr>
      <w:commentRangeStart w:id="33"/>
      <w:r w:rsidRPr="007C4EAA">
        <w:rPr>
          <w:rFonts w:ascii="Times New Roman" w:hAnsi="Times New Roman" w:cs="Times New Roman"/>
          <w:b/>
          <w:sz w:val="24"/>
          <w:szCs w:val="24"/>
        </w:rPr>
        <w:t>Sequence of events:</w:t>
      </w:r>
      <w:commentRangeEnd w:id="33"/>
      <w:r w:rsidR="001878FC">
        <w:rPr>
          <w:rStyle w:val="CommentReference"/>
        </w:rPr>
        <w:commentReference w:id="33"/>
      </w:r>
    </w:p>
    <w:p w14:paraId="09A621BF" w14:textId="77777777" w:rsidR="005E6E91" w:rsidRPr="00140DD8" w:rsidRDefault="00140DD8" w:rsidP="002618C0">
      <w:pPr>
        <w:pStyle w:val="ListParagraph"/>
        <w:numPr>
          <w:ilvl w:val="0"/>
          <w:numId w:val="24"/>
        </w:numPr>
        <w:spacing w:before="120" w:after="120" w:line="276" w:lineRule="auto"/>
        <w:ind w:right="180"/>
        <w:rPr>
          <w:rFonts w:ascii="Times New Roman" w:eastAsia="Times New Roman" w:hAnsi="Times New Roman" w:cs="Times New Roman"/>
          <w:color w:val="000000" w:themeColor="text1"/>
          <w:sz w:val="24"/>
          <w:szCs w:val="24"/>
          <w:lang w:val="en-US"/>
        </w:rPr>
      </w:pPr>
      <w:r w:rsidRPr="00140DD8">
        <w:rPr>
          <w:rFonts w:ascii="Times New Roman" w:eastAsia="Times New Roman" w:hAnsi="Times New Roman" w:cs="Times New Roman"/>
          <w:color w:val="000000" w:themeColor="text1"/>
          <w:sz w:val="24"/>
          <w:szCs w:val="24"/>
          <w:lang w:val="en-US"/>
        </w:rPr>
        <w:t>The Environmental monitoring was carried out as mentioned below</w:t>
      </w:r>
    </w:p>
    <w:p w14:paraId="45696225" w14:textId="77777777" w:rsidR="007C4EAA" w:rsidRPr="008576BE" w:rsidRDefault="007C4EAA" w:rsidP="00D748A3">
      <w:pPr>
        <w:spacing w:line="360" w:lineRule="auto"/>
        <w:jc w:val="center"/>
        <w:rPr>
          <w:rFonts w:ascii="Times New Roman" w:hAnsi="Times New Roman" w:cs="Times New Roman"/>
          <w:b/>
          <w:sz w:val="24"/>
          <w:szCs w:val="24"/>
        </w:rPr>
        <w:pPrChange w:id="34" w:author="Eshwara Samboju/QC/SYNGENE" w:date="2020-08-08T20:30:00Z">
          <w:pPr>
            <w:spacing w:line="360" w:lineRule="auto"/>
          </w:pPr>
        </w:pPrChange>
      </w:pPr>
      <w:r w:rsidRPr="008576BE">
        <w:rPr>
          <w:rFonts w:ascii="Times New Roman" w:hAnsi="Times New Roman" w:cs="Times New Roman"/>
          <w:b/>
          <w:sz w:val="24"/>
          <w:szCs w:val="24"/>
        </w:rPr>
        <w:t>Table-01</w:t>
      </w:r>
    </w:p>
    <w:tbl>
      <w:tblPr>
        <w:tblStyle w:val="TableGrid"/>
        <w:tblW w:w="9639" w:type="dxa"/>
        <w:tblInd w:w="-5" w:type="dxa"/>
        <w:tblLook w:val="04A0" w:firstRow="1" w:lastRow="0" w:firstColumn="1" w:lastColumn="0" w:noHBand="0" w:noVBand="1"/>
        <w:tblPrChange w:id="35" w:author="Eshwara Samboju/QC/SYNGENE" w:date="2020-08-08T20:30:00Z">
          <w:tblPr>
            <w:tblStyle w:val="TableGrid"/>
            <w:tblW w:w="9639" w:type="dxa"/>
            <w:tblInd w:w="-5" w:type="dxa"/>
            <w:tblLook w:val="04A0" w:firstRow="1" w:lastRow="0" w:firstColumn="1" w:lastColumn="0" w:noHBand="0" w:noVBand="1"/>
          </w:tblPr>
        </w:tblPrChange>
      </w:tblPr>
      <w:tblGrid>
        <w:gridCol w:w="1701"/>
        <w:gridCol w:w="1701"/>
        <w:gridCol w:w="6237"/>
        <w:tblGridChange w:id="36">
          <w:tblGrid>
            <w:gridCol w:w="1701"/>
            <w:gridCol w:w="142"/>
            <w:gridCol w:w="1559"/>
            <w:gridCol w:w="709"/>
            <w:gridCol w:w="5528"/>
          </w:tblGrid>
        </w:tblGridChange>
      </w:tblGrid>
      <w:tr w:rsidR="00835C02" w:rsidRPr="007C4EAA" w14:paraId="1DE09308" w14:textId="77777777" w:rsidTr="00BA347A">
        <w:trPr>
          <w:trHeight w:val="409"/>
          <w:trPrChange w:id="37" w:author="Eshwara Samboju/QC/SYNGENE" w:date="2020-08-08T20:30:00Z">
            <w:trPr>
              <w:trHeight w:val="409"/>
            </w:trPr>
          </w:trPrChange>
        </w:trPr>
        <w:tc>
          <w:tcPr>
            <w:tcW w:w="1701" w:type="dxa"/>
            <w:tcPrChange w:id="38" w:author="Eshwara Samboju/QC/SYNGENE" w:date="2020-08-08T20:30:00Z">
              <w:tcPr>
                <w:tcW w:w="1843" w:type="dxa"/>
                <w:gridSpan w:val="2"/>
              </w:tcPr>
            </w:tcPrChange>
          </w:tcPr>
          <w:p w14:paraId="76E70366" w14:textId="77777777" w:rsidR="00835C02" w:rsidRPr="007C4EAA" w:rsidRDefault="00835C02">
            <w:pPr>
              <w:pStyle w:val="ListParagraph"/>
              <w:spacing w:line="360" w:lineRule="auto"/>
              <w:ind w:left="0" w:right="180"/>
              <w:jc w:val="center"/>
              <w:rPr>
                <w:rFonts w:ascii="Times New Roman" w:hAnsi="Times New Roman" w:cs="Times New Roman"/>
                <w:b/>
                <w:sz w:val="24"/>
                <w:szCs w:val="24"/>
              </w:rPr>
            </w:pPr>
            <w:r w:rsidRPr="007C4EAA">
              <w:rPr>
                <w:rFonts w:ascii="Times New Roman" w:hAnsi="Times New Roman" w:cs="Times New Roman"/>
                <w:b/>
                <w:sz w:val="24"/>
                <w:szCs w:val="24"/>
              </w:rPr>
              <w:t>Date</w:t>
            </w:r>
          </w:p>
        </w:tc>
        <w:tc>
          <w:tcPr>
            <w:tcW w:w="1701" w:type="dxa"/>
            <w:tcPrChange w:id="39" w:author="Eshwara Samboju/QC/SYNGENE" w:date="2020-08-08T20:30:00Z">
              <w:tcPr>
                <w:tcW w:w="2268" w:type="dxa"/>
                <w:gridSpan w:val="2"/>
              </w:tcPr>
            </w:tcPrChange>
          </w:tcPr>
          <w:p w14:paraId="177A57B8" w14:textId="7FD8942B" w:rsidR="00835C02" w:rsidRPr="007C4EAA" w:rsidRDefault="00835C02">
            <w:pPr>
              <w:pStyle w:val="ListParagraph"/>
              <w:spacing w:line="360" w:lineRule="auto"/>
              <w:ind w:left="0" w:right="180"/>
              <w:jc w:val="center"/>
              <w:rPr>
                <w:rFonts w:ascii="Times New Roman" w:hAnsi="Times New Roman" w:cs="Times New Roman"/>
                <w:b/>
                <w:sz w:val="24"/>
                <w:szCs w:val="24"/>
              </w:rPr>
            </w:pPr>
            <w:r w:rsidRPr="007C4EAA">
              <w:rPr>
                <w:rFonts w:ascii="Times New Roman" w:hAnsi="Times New Roman" w:cs="Times New Roman"/>
                <w:b/>
                <w:sz w:val="24"/>
                <w:szCs w:val="24"/>
              </w:rPr>
              <w:t>Time</w:t>
            </w:r>
            <w:ins w:id="40" w:author="Eshwara Samboju/QC/SYNGENE" w:date="2020-08-08T20:30:00Z">
              <w:r w:rsidR="00D748A3">
                <w:rPr>
                  <w:rFonts w:ascii="Times New Roman" w:hAnsi="Times New Roman" w:cs="Times New Roman"/>
                  <w:b/>
                  <w:sz w:val="24"/>
                  <w:szCs w:val="24"/>
                </w:rPr>
                <w:t xml:space="preserve"> (Hours)</w:t>
              </w:r>
            </w:ins>
          </w:p>
        </w:tc>
        <w:tc>
          <w:tcPr>
            <w:tcW w:w="6237" w:type="dxa"/>
            <w:tcPrChange w:id="41" w:author="Eshwara Samboju/QC/SYNGENE" w:date="2020-08-08T20:30:00Z">
              <w:tcPr>
                <w:tcW w:w="5528" w:type="dxa"/>
              </w:tcPr>
            </w:tcPrChange>
          </w:tcPr>
          <w:p w14:paraId="4B83E477" w14:textId="77777777" w:rsidR="00835C02" w:rsidRPr="007C4EAA" w:rsidRDefault="00835C02">
            <w:pPr>
              <w:pStyle w:val="ListParagraph"/>
              <w:spacing w:line="360" w:lineRule="auto"/>
              <w:ind w:left="0" w:right="180"/>
              <w:jc w:val="center"/>
              <w:rPr>
                <w:rFonts w:ascii="Times New Roman" w:hAnsi="Times New Roman" w:cs="Times New Roman"/>
                <w:b/>
                <w:sz w:val="24"/>
                <w:szCs w:val="24"/>
              </w:rPr>
            </w:pPr>
            <w:r w:rsidRPr="007C4EAA">
              <w:rPr>
                <w:rFonts w:ascii="Times New Roman" w:hAnsi="Times New Roman" w:cs="Times New Roman"/>
                <w:b/>
                <w:sz w:val="24"/>
                <w:szCs w:val="24"/>
              </w:rPr>
              <w:t>Event</w:t>
            </w:r>
          </w:p>
        </w:tc>
      </w:tr>
      <w:tr w:rsidR="00970351" w:rsidRPr="007C4EAA" w14:paraId="786EC010" w14:textId="77777777" w:rsidTr="00BA347A">
        <w:trPr>
          <w:trHeight w:val="409"/>
          <w:trPrChange w:id="42" w:author="Eshwara Samboju/QC/SYNGENE" w:date="2020-08-08T20:30:00Z">
            <w:trPr>
              <w:trHeight w:val="409"/>
            </w:trPr>
          </w:trPrChange>
        </w:trPr>
        <w:tc>
          <w:tcPr>
            <w:tcW w:w="1701" w:type="dxa"/>
            <w:tcPrChange w:id="43" w:author="Eshwara Samboju/QC/SYNGENE" w:date="2020-08-08T20:30:00Z">
              <w:tcPr>
                <w:tcW w:w="1843" w:type="dxa"/>
                <w:gridSpan w:val="2"/>
              </w:tcPr>
            </w:tcPrChange>
          </w:tcPr>
          <w:p w14:paraId="4B755FAA" w14:textId="77777777" w:rsidR="00970351" w:rsidRPr="002F0E42" w:rsidRDefault="00D02CD7" w:rsidP="002F0E42">
            <w:pPr>
              <w:pStyle w:val="ListParagraph"/>
              <w:spacing w:line="360" w:lineRule="auto"/>
              <w:ind w:left="0" w:right="180"/>
              <w:rPr>
                <w:rFonts w:ascii="Times New Roman" w:hAnsi="Times New Roman" w:cs="Times New Roman"/>
                <w:sz w:val="24"/>
                <w:szCs w:val="24"/>
              </w:rPr>
            </w:pPr>
            <w:r>
              <w:rPr>
                <w:rFonts w:ascii="Times New Roman" w:hAnsi="Times New Roman" w:cs="Times New Roman"/>
                <w:sz w:val="24"/>
                <w:szCs w:val="24"/>
              </w:rPr>
              <w:t>10 July 2020</w:t>
            </w:r>
          </w:p>
        </w:tc>
        <w:tc>
          <w:tcPr>
            <w:tcW w:w="1701" w:type="dxa"/>
            <w:tcPrChange w:id="44" w:author="Eshwara Samboju/QC/SYNGENE" w:date="2020-08-08T20:30:00Z">
              <w:tcPr>
                <w:tcW w:w="2268" w:type="dxa"/>
                <w:gridSpan w:val="2"/>
              </w:tcPr>
            </w:tcPrChange>
          </w:tcPr>
          <w:p w14:paraId="70E3DAB7" w14:textId="77777777" w:rsidR="00970351" w:rsidRPr="002F0E42" w:rsidRDefault="00140DD8" w:rsidP="002F0E42">
            <w:pPr>
              <w:pStyle w:val="ListParagraph"/>
              <w:spacing w:line="360" w:lineRule="auto"/>
              <w:ind w:left="0" w:right="180"/>
              <w:jc w:val="center"/>
              <w:rPr>
                <w:rFonts w:ascii="Times New Roman" w:hAnsi="Times New Roman" w:cs="Times New Roman"/>
                <w:sz w:val="24"/>
                <w:szCs w:val="24"/>
              </w:rPr>
            </w:pPr>
            <w:r>
              <w:rPr>
                <w:rFonts w:ascii="Times New Roman" w:hAnsi="Times New Roman"/>
                <w:sz w:val="24"/>
              </w:rPr>
              <w:t>1141 to1615</w:t>
            </w:r>
          </w:p>
        </w:tc>
        <w:tc>
          <w:tcPr>
            <w:tcW w:w="6237" w:type="dxa"/>
            <w:tcPrChange w:id="45" w:author="Eshwara Samboju/QC/SYNGENE" w:date="2020-08-08T20:30:00Z">
              <w:tcPr>
                <w:tcW w:w="5528" w:type="dxa"/>
              </w:tcPr>
            </w:tcPrChange>
          </w:tcPr>
          <w:p w14:paraId="704A9623" w14:textId="32B9203F" w:rsidR="00970351" w:rsidRPr="002F0E42" w:rsidRDefault="0054743E" w:rsidP="002F0E42">
            <w:pPr>
              <w:pStyle w:val="ListParagraph"/>
              <w:spacing w:line="360" w:lineRule="auto"/>
              <w:ind w:left="0" w:right="180"/>
              <w:jc w:val="both"/>
              <w:rPr>
                <w:rFonts w:ascii="Times New Roman" w:hAnsi="Times New Roman" w:cs="Times New Roman"/>
                <w:sz w:val="24"/>
                <w:szCs w:val="24"/>
              </w:rPr>
            </w:pPr>
            <w:commentRangeStart w:id="46"/>
            <w:r>
              <w:rPr>
                <w:rFonts w:ascii="Times New Roman" w:hAnsi="Times New Roman" w:cs="Times New Roman"/>
                <w:sz w:val="24"/>
                <w:szCs w:val="24"/>
              </w:rPr>
              <w:t xml:space="preserve">Monitoring performed by </w:t>
            </w:r>
            <w:ins w:id="47" w:author="Eshwara Samboju/QC/SYNGENE" w:date="2020-08-08T20:30:00Z">
              <w:r w:rsidR="00D748A3">
                <w:rPr>
                  <w:rFonts w:ascii="Times New Roman" w:hAnsi="Times New Roman" w:cs="Times New Roman"/>
                  <w:sz w:val="24"/>
                  <w:szCs w:val="24"/>
                </w:rPr>
                <w:t xml:space="preserve">the analyst </w:t>
              </w:r>
              <w:proofErr w:type="spellStart"/>
              <w:proofErr w:type="gramStart"/>
              <w:r w:rsidR="00D748A3">
                <w:rPr>
                  <w:rFonts w:ascii="Times New Roman" w:hAnsi="Times New Roman" w:cs="Times New Roman"/>
                  <w:sz w:val="24"/>
                  <w:szCs w:val="24"/>
                </w:rPr>
                <w:t>Mr.</w:t>
              </w:r>
            </w:ins>
            <w:r>
              <w:rPr>
                <w:rFonts w:ascii="Times New Roman" w:hAnsi="Times New Roman" w:cs="Times New Roman"/>
                <w:sz w:val="24"/>
                <w:szCs w:val="24"/>
              </w:rPr>
              <w:t>Prabhakaran</w:t>
            </w:r>
            <w:commentRangeEnd w:id="46"/>
            <w:proofErr w:type="spellEnd"/>
            <w:proofErr w:type="gramEnd"/>
            <w:r w:rsidR="001F1A28">
              <w:rPr>
                <w:rStyle w:val="CommentReference"/>
              </w:rPr>
              <w:commentReference w:id="46"/>
            </w:r>
          </w:p>
        </w:tc>
      </w:tr>
      <w:tr w:rsidR="00D02CD7" w:rsidRPr="007C4EAA" w14:paraId="23952726" w14:textId="77777777" w:rsidTr="00BA347A">
        <w:trPr>
          <w:trHeight w:val="409"/>
          <w:trPrChange w:id="48" w:author="Eshwara Samboju/QC/SYNGENE" w:date="2020-08-08T20:30:00Z">
            <w:trPr>
              <w:trHeight w:val="409"/>
            </w:trPr>
          </w:trPrChange>
        </w:trPr>
        <w:tc>
          <w:tcPr>
            <w:tcW w:w="1701" w:type="dxa"/>
            <w:tcPrChange w:id="49" w:author="Eshwara Samboju/QC/SYNGENE" w:date="2020-08-08T20:30:00Z">
              <w:tcPr>
                <w:tcW w:w="1843" w:type="dxa"/>
                <w:gridSpan w:val="2"/>
              </w:tcPr>
            </w:tcPrChange>
          </w:tcPr>
          <w:p w14:paraId="4BCB0FB0" w14:textId="77777777" w:rsidR="00D02CD7" w:rsidRPr="002F0E42" w:rsidRDefault="00F16581" w:rsidP="002F0E42">
            <w:pPr>
              <w:pStyle w:val="ListParagraph"/>
              <w:spacing w:line="360" w:lineRule="auto"/>
              <w:ind w:left="0" w:right="180"/>
              <w:rPr>
                <w:rFonts w:ascii="Times New Roman" w:hAnsi="Times New Roman" w:cs="Times New Roman"/>
                <w:sz w:val="24"/>
                <w:szCs w:val="24"/>
              </w:rPr>
            </w:pPr>
            <w:r>
              <w:rPr>
                <w:rFonts w:ascii="Times New Roman" w:hAnsi="Times New Roman" w:cs="Times New Roman"/>
                <w:sz w:val="24"/>
                <w:szCs w:val="24"/>
              </w:rPr>
              <w:t>10 July 2020</w:t>
            </w:r>
          </w:p>
        </w:tc>
        <w:tc>
          <w:tcPr>
            <w:tcW w:w="1701" w:type="dxa"/>
            <w:tcPrChange w:id="50" w:author="Eshwara Samboju/QC/SYNGENE" w:date="2020-08-08T20:30:00Z">
              <w:tcPr>
                <w:tcW w:w="2268" w:type="dxa"/>
                <w:gridSpan w:val="2"/>
              </w:tcPr>
            </w:tcPrChange>
          </w:tcPr>
          <w:p w14:paraId="48259FBD" w14:textId="77777777" w:rsidR="00D02CD7" w:rsidRPr="002F0E42" w:rsidRDefault="00140DD8" w:rsidP="002F0E42">
            <w:pPr>
              <w:pStyle w:val="ListParagraph"/>
              <w:spacing w:line="360" w:lineRule="auto"/>
              <w:ind w:left="0" w:right="180"/>
              <w:jc w:val="center"/>
              <w:rPr>
                <w:rFonts w:ascii="Times New Roman" w:hAnsi="Times New Roman" w:cs="Times New Roman"/>
                <w:sz w:val="24"/>
                <w:szCs w:val="24"/>
              </w:rPr>
            </w:pPr>
            <w:r>
              <w:rPr>
                <w:rFonts w:ascii="Times New Roman" w:hAnsi="Times New Roman"/>
                <w:sz w:val="24"/>
              </w:rPr>
              <w:t>1615 to 2023</w:t>
            </w:r>
          </w:p>
        </w:tc>
        <w:tc>
          <w:tcPr>
            <w:tcW w:w="6237" w:type="dxa"/>
            <w:tcPrChange w:id="51" w:author="Eshwara Samboju/QC/SYNGENE" w:date="2020-08-08T20:30:00Z">
              <w:tcPr>
                <w:tcW w:w="5528" w:type="dxa"/>
              </w:tcPr>
            </w:tcPrChange>
          </w:tcPr>
          <w:p w14:paraId="666DF677" w14:textId="0316D6A6" w:rsidR="00D02CD7" w:rsidRPr="002F0E42" w:rsidRDefault="0054743E" w:rsidP="002F0E42">
            <w:pPr>
              <w:pStyle w:val="ListParagraph"/>
              <w:spacing w:line="360" w:lineRule="auto"/>
              <w:ind w:left="0" w:right="180"/>
              <w:jc w:val="both"/>
              <w:rPr>
                <w:rFonts w:ascii="Times New Roman" w:hAnsi="Times New Roman" w:cs="Times New Roman"/>
                <w:sz w:val="24"/>
                <w:szCs w:val="24"/>
              </w:rPr>
            </w:pPr>
            <w:r>
              <w:rPr>
                <w:rFonts w:ascii="Times New Roman" w:hAnsi="Times New Roman" w:cs="Times New Roman"/>
                <w:sz w:val="24"/>
                <w:szCs w:val="24"/>
              </w:rPr>
              <w:t xml:space="preserve">Monitoring performed by </w:t>
            </w:r>
            <w:ins w:id="52" w:author="Eshwara Samboju/QC/SYNGENE" w:date="2020-08-08T20:30:00Z">
              <w:r w:rsidR="00D748A3">
                <w:rPr>
                  <w:rFonts w:ascii="Times New Roman" w:hAnsi="Times New Roman" w:cs="Times New Roman"/>
                  <w:sz w:val="24"/>
                  <w:szCs w:val="24"/>
                </w:rPr>
                <w:t xml:space="preserve">the analyst </w:t>
              </w:r>
              <w:proofErr w:type="spellStart"/>
              <w:proofErr w:type="gramStart"/>
              <w:r w:rsidR="00D748A3">
                <w:rPr>
                  <w:rFonts w:ascii="Times New Roman" w:hAnsi="Times New Roman" w:cs="Times New Roman"/>
                  <w:sz w:val="24"/>
                  <w:szCs w:val="24"/>
                </w:rPr>
                <w:t>Mr.</w:t>
              </w:r>
            </w:ins>
            <w:r>
              <w:rPr>
                <w:rFonts w:ascii="Times New Roman" w:hAnsi="Times New Roman" w:cs="Times New Roman"/>
                <w:sz w:val="24"/>
                <w:szCs w:val="24"/>
              </w:rPr>
              <w:t>Prabhakaran</w:t>
            </w:r>
            <w:proofErr w:type="spellEnd"/>
            <w:proofErr w:type="gramEnd"/>
          </w:p>
        </w:tc>
      </w:tr>
      <w:tr w:rsidR="00D02CD7" w:rsidRPr="007C4EAA" w14:paraId="032AFCCF" w14:textId="77777777" w:rsidTr="00BA347A">
        <w:trPr>
          <w:trHeight w:val="409"/>
          <w:trPrChange w:id="53" w:author="Eshwara Samboju/QC/SYNGENE" w:date="2020-08-08T20:30:00Z">
            <w:trPr>
              <w:trHeight w:val="409"/>
            </w:trPr>
          </w:trPrChange>
        </w:trPr>
        <w:tc>
          <w:tcPr>
            <w:tcW w:w="1701" w:type="dxa"/>
            <w:tcPrChange w:id="54" w:author="Eshwara Samboju/QC/SYNGENE" w:date="2020-08-08T20:30:00Z">
              <w:tcPr>
                <w:tcW w:w="1843" w:type="dxa"/>
                <w:gridSpan w:val="2"/>
              </w:tcPr>
            </w:tcPrChange>
          </w:tcPr>
          <w:p w14:paraId="2C0B9035" w14:textId="77777777" w:rsidR="00D02CD7" w:rsidRPr="002F0E42" w:rsidRDefault="00F16581" w:rsidP="002F0E42">
            <w:pPr>
              <w:pStyle w:val="ListParagraph"/>
              <w:spacing w:line="360" w:lineRule="auto"/>
              <w:ind w:left="0" w:right="180"/>
              <w:rPr>
                <w:rFonts w:ascii="Times New Roman" w:hAnsi="Times New Roman" w:cs="Times New Roman"/>
                <w:sz w:val="24"/>
                <w:szCs w:val="24"/>
              </w:rPr>
            </w:pPr>
            <w:r>
              <w:rPr>
                <w:rFonts w:ascii="Times New Roman" w:hAnsi="Times New Roman" w:cs="Times New Roman"/>
                <w:sz w:val="24"/>
                <w:szCs w:val="24"/>
              </w:rPr>
              <w:t>10 July 2020</w:t>
            </w:r>
          </w:p>
        </w:tc>
        <w:tc>
          <w:tcPr>
            <w:tcW w:w="1701" w:type="dxa"/>
            <w:tcPrChange w:id="55" w:author="Eshwara Samboju/QC/SYNGENE" w:date="2020-08-08T20:30:00Z">
              <w:tcPr>
                <w:tcW w:w="2268" w:type="dxa"/>
                <w:gridSpan w:val="2"/>
              </w:tcPr>
            </w:tcPrChange>
          </w:tcPr>
          <w:p w14:paraId="52A80BF5" w14:textId="1E3555E7" w:rsidR="00D02CD7" w:rsidRPr="002F0E42" w:rsidRDefault="00140DD8" w:rsidP="002F0E42">
            <w:pPr>
              <w:pStyle w:val="ListParagraph"/>
              <w:spacing w:line="360" w:lineRule="auto"/>
              <w:ind w:left="0" w:right="180"/>
              <w:jc w:val="center"/>
              <w:rPr>
                <w:rFonts w:ascii="Times New Roman" w:hAnsi="Times New Roman" w:cs="Times New Roman"/>
                <w:sz w:val="24"/>
                <w:szCs w:val="24"/>
              </w:rPr>
            </w:pPr>
            <w:r>
              <w:rPr>
                <w:rFonts w:ascii="Times New Roman" w:hAnsi="Times New Roman"/>
                <w:sz w:val="24"/>
              </w:rPr>
              <w:t xml:space="preserve">2030 </w:t>
            </w:r>
            <w:ins w:id="56" w:author="Eshwara Samboju/QC/SYNGENE" w:date="2020-08-08T20:30:00Z">
              <w:r w:rsidRPr="001370D2">
                <w:rPr>
                  <w:rFonts w:ascii="Times New Roman" w:hAnsi="Times New Roman"/>
                  <w:sz w:val="24"/>
                </w:rPr>
                <w:t>t</w:t>
              </w:r>
              <w:r w:rsidR="00D748A3" w:rsidRPr="001370D2">
                <w:rPr>
                  <w:rFonts w:ascii="Times New Roman" w:hAnsi="Times New Roman"/>
                  <w:sz w:val="24"/>
                </w:rPr>
                <w:t>o</w:t>
              </w:r>
            </w:ins>
            <w:del w:id="57" w:author="Eshwara Samboju/QC/SYNGENE" w:date="2020-08-08T20:30:00Z">
              <w:r>
                <w:rPr>
                  <w:rFonts w:ascii="Times New Roman" w:hAnsi="Times New Roman"/>
                  <w:sz w:val="24"/>
                </w:rPr>
                <w:delText>t0</w:delText>
              </w:r>
            </w:del>
            <w:r>
              <w:rPr>
                <w:rFonts w:ascii="Times New Roman" w:hAnsi="Times New Roman"/>
                <w:sz w:val="24"/>
              </w:rPr>
              <w:t xml:space="preserve"> 2216</w:t>
            </w:r>
          </w:p>
        </w:tc>
        <w:tc>
          <w:tcPr>
            <w:tcW w:w="6237" w:type="dxa"/>
            <w:tcPrChange w:id="58" w:author="Eshwara Samboju/QC/SYNGENE" w:date="2020-08-08T20:30:00Z">
              <w:tcPr>
                <w:tcW w:w="5528" w:type="dxa"/>
              </w:tcPr>
            </w:tcPrChange>
          </w:tcPr>
          <w:p w14:paraId="13DF9384" w14:textId="7F2D5037" w:rsidR="00D02CD7" w:rsidRPr="002F0E42" w:rsidRDefault="0054743E" w:rsidP="002F0E42">
            <w:pPr>
              <w:pStyle w:val="ListParagraph"/>
              <w:spacing w:line="360" w:lineRule="auto"/>
              <w:ind w:left="0" w:right="180"/>
              <w:jc w:val="both"/>
              <w:rPr>
                <w:rFonts w:ascii="Times New Roman" w:hAnsi="Times New Roman" w:cs="Times New Roman"/>
                <w:sz w:val="24"/>
                <w:szCs w:val="24"/>
              </w:rPr>
            </w:pPr>
            <w:commentRangeStart w:id="59"/>
            <w:r>
              <w:rPr>
                <w:rFonts w:ascii="Times New Roman" w:hAnsi="Times New Roman" w:cs="Times New Roman"/>
                <w:sz w:val="24"/>
                <w:szCs w:val="24"/>
              </w:rPr>
              <w:t xml:space="preserve">Monitoring performed by </w:t>
            </w:r>
            <w:ins w:id="60" w:author="Eshwara Samboju/QC/SYNGENE" w:date="2020-08-08T20:30:00Z">
              <w:r w:rsidR="00D748A3">
                <w:rPr>
                  <w:rFonts w:ascii="Times New Roman" w:hAnsi="Times New Roman" w:cs="Times New Roman"/>
                  <w:sz w:val="24"/>
                  <w:szCs w:val="24"/>
                </w:rPr>
                <w:t>the analyst Mr.</w:t>
              </w:r>
              <w:r>
                <w:rPr>
                  <w:rFonts w:ascii="Times New Roman" w:hAnsi="Times New Roman" w:cs="Times New Roman"/>
                  <w:sz w:val="24"/>
                  <w:szCs w:val="24"/>
                </w:rPr>
                <w:t xml:space="preserve"> </w:t>
              </w:r>
            </w:ins>
            <w:r>
              <w:rPr>
                <w:rFonts w:ascii="Times New Roman" w:hAnsi="Times New Roman" w:cs="Times New Roman"/>
                <w:sz w:val="24"/>
                <w:szCs w:val="24"/>
              </w:rPr>
              <w:t>Deepak</w:t>
            </w:r>
            <w:commentRangeEnd w:id="59"/>
            <w:r w:rsidR="001F1A28">
              <w:rPr>
                <w:rStyle w:val="CommentReference"/>
              </w:rPr>
              <w:commentReference w:id="59"/>
            </w:r>
          </w:p>
        </w:tc>
      </w:tr>
      <w:tr w:rsidR="00D748A3" w:rsidRPr="007C4EAA" w14:paraId="4B7A8328" w14:textId="77777777" w:rsidTr="00D46D10">
        <w:trPr>
          <w:trHeight w:val="409"/>
          <w:ins w:id="61" w:author="Eshwara Samboju/QC/SYNGENE" w:date="2020-08-08T20:30:00Z"/>
        </w:trPr>
        <w:tc>
          <w:tcPr>
            <w:tcW w:w="1701" w:type="dxa"/>
            <w:vAlign w:val="center"/>
          </w:tcPr>
          <w:p w14:paraId="086B41E6" w14:textId="77777777" w:rsidR="00D748A3" w:rsidRDefault="00D748A3" w:rsidP="00D46D10">
            <w:pPr>
              <w:pStyle w:val="ListParagraph"/>
              <w:spacing w:line="360" w:lineRule="auto"/>
              <w:ind w:left="0" w:right="180"/>
              <w:jc w:val="center"/>
              <w:rPr>
                <w:ins w:id="62" w:author="Eshwara Samboju/QC/SYNGENE" w:date="2020-08-08T20:30:00Z"/>
                <w:rFonts w:ascii="Times New Roman" w:hAnsi="Times New Roman" w:cs="Times New Roman"/>
                <w:sz w:val="24"/>
                <w:szCs w:val="24"/>
              </w:rPr>
            </w:pPr>
            <w:ins w:id="63" w:author="Eshwara Samboju/QC/SYNGENE" w:date="2020-08-08T20:30:00Z">
              <w:r>
                <w:rPr>
                  <w:rFonts w:ascii="Times New Roman" w:hAnsi="Times New Roman" w:cs="Times New Roman"/>
                  <w:sz w:val="24"/>
                  <w:szCs w:val="24"/>
                </w:rPr>
                <w:t>10 July 2020</w:t>
              </w:r>
            </w:ins>
          </w:p>
        </w:tc>
        <w:tc>
          <w:tcPr>
            <w:tcW w:w="1701" w:type="dxa"/>
            <w:vAlign w:val="center"/>
          </w:tcPr>
          <w:p w14:paraId="15CBC809" w14:textId="77777777" w:rsidR="00D748A3" w:rsidRPr="00BA347A" w:rsidRDefault="00D748A3" w:rsidP="00BA347A">
            <w:pPr>
              <w:pStyle w:val="ListParagraph"/>
              <w:spacing w:line="360" w:lineRule="auto"/>
              <w:ind w:left="0" w:right="180"/>
              <w:jc w:val="center"/>
              <w:rPr>
                <w:ins w:id="64" w:author="Eshwara Samboju/QC/SYNGENE" w:date="2020-08-08T20:30:00Z"/>
                <w:rFonts w:ascii="Times New Roman" w:hAnsi="Times New Roman"/>
                <w:sz w:val="24"/>
              </w:rPr>
            </w:pPr>
            <w:ins w:id="65" w:author="Eshwara Samboju/QC/SYNGENE" w:date="2020-08-08T20:30:00Z">
              <w:r w:rsidRPr="00BA347A">
                <w:rPr>
                  <w:rFonts w:ascii="Times New Roman" w:hAnsi="Times New Roman"/>
                  <w:sz w:val="24"/>
                </w:rPr>
                <w:t>2301</w:t>
              </w:r>
            </w:ins>
          </w:p>
        </w:tc>
        <w:tc>
          <w:tcPr>
            <w:tcW w:w="6237" w:type="dxa"/>
          </w:tcPr>
          <w:p w14:paraId="45C5AC94" w14:textId="77777777" w:rsidR="00D748A3" w:rsidRDefault="00D748A3" w:rsidP="00D748A3">
            <w:pPr>
              <w:pStyle w:val="ListParagraph"/>
              <w:spacing w:line="360" w:lineRule="auto"/>
              <w:ind w:left="0" w:right="180"/>
              <w:jc w:val="both"/>
              <w:rPr>
                <w:ins w:id="66" w:author="Eshwara Samboju/QC/SYNGENE" w:date="2020-08-08T20:30:00Z"/>
                <w:rFonts w:ascii="Times New Roman" w:hAnsi="Times New Roman" w:cs="Times New Roman"/>
                <w:sz w:val="24"/>
                <w:szCs w:val="24"/>
              </w:rPr>
            </w:pPr>
            <w:ins w:id="67" w:author="Eshwara Samboju/QC/SYNGENE" w:date="2020-08-08T20:30:00Z">
              <w:r>
                <w:rPr>
                  <w:rFonts w:ascii="Times New Roman" w:hAnsi="Times New Roman" w:cs="Times New Roman"/>
                  <w:sz w:val="24"/>
                  <w:szCs w:val="24"/>
                </w:rPr>
                <w:t xml:space="preserve">Monitored plates were incubated </w:t>
              </w:r>
              <w:r w:rsidR="003A62AD">
                <w:rPr>
                  <w:rFonts w:ascii="Times New Roman" w:hAnsi="Times New Roman" w:cs="Times New Roman"/>
                  <w:sz w:val="24"/>
                  <w:szCs w:val="24"/>
                </w:rPr>
                <w:t xml:space="preserve">at </w:t>
              </w:r>
              <w:r>
                <w:rPr>
                  <w:rFonts w:ascii="Times New Roman" w:hAnsi="Times New Roman" w:cs="Times New Roman"/>
                  <w:sz w:val="24"/>
                  <w:szCs w:val="24"/>
                </w:rPr>
                <w:t>20-25°C-S19/QCM/LE/001</w:t>
              </w:r>
              <w:r w:rsidR="003A62AD">
                <w:rPr>
                  <w:rFonts w:ascii="Times New Roman" w:hAnsi="Times New Roman" w:cs="Times New Roman"/>
                  <w:sz w:val="24"/>
                  <w:szCs w:val="24"/>
                </w:rPr>
                <w:t xml:space="preserve"> </w:t>
              </w:r>
              <w:r>
                <w:rPr>
                  <w:rFonts w:ascii="Times New Roman" w:hAnsi="Times New Roman" w:cs="Times New Roman"/>
                  <w:sz w:val="24"/>
                  <w:szCs w:val="24"/>
                </w:rPr>
                <w:t xml:space="preserve">along with the negative control plates by the analyst </w:t>
              </w:r>
              <w:proofErr w:type="spellStart"/>
              <w:proofErr w:type="gramStart"/>
              <w:r>
                <w:rPr>
                  <w:rFonts w:ascii="Times New Roman" w:hAnsi="Times New Roman" w:cs="Times New Roman"/>
                  <w:sz w:val="24"/>
                  <w:szCs w:val="24"/>
                </w:rPr>
                <w:t>Mr.Deepak</w:t>
              </w:r>
              <w:proofErr w:type="spellEnd"/>
              <w:proofErr w:type="gramEnd"/>
            </w:ins>
          </w:p>
        </w:tc>
      </w:tr>
      <w:tr w:rsidR="00D748A3" w:rsidRPr="007C4EAA" w14:paraId="2B681107" w14:textId="77777777" w:rsidTr="00D46D10">
        <w:trPr>
          <w:trHeight w:val="409"/>
          <w:ins w:id="68" w:author="Eshwara Samboju/QC/SYNGENE" w:date="2020-08-08T20:30:00Z"/>
        </w:trPr>
        <w:tc>
          <w:tcPr>
            <w:tcW w:w="1701" w:type="dxa"/>
            <w:vAlign w:val="center"/>
          </w:tcPr>
          <w:p w14:paraId="360663C2" w14:textId="77777777" w:rsidR="00D748A3" w:rsidRDefault="00D748A3" w:rsidP="00D46D10">
            <w:pPr>
              <w:pStyle w:val="ListParagraph"/>
              <w:spacing w:line="360" w:lineRule="auto"/>
              <w:ind w:left="0" w:right="180"/>
              <w:jc w:val="center"/>
              <w:rPr>
                <w:ins w:id="69" w:author="Eshwara Samboju/QC/SYNGENE" w:date="2020-08-08T20:30:00Z"/>
                <w:rFonts w:ascii="Times New Roman" w:hAnsi="Times New Roman" w:cs="Times New Roman"/>
                <w:sz w:val="24"/>
                <w:szCs w:val="24"/>
              </w:rPr>
            </w:pPr>
            <w:ins w:id="70" w:author="Eshwara Samboju/QC/SYNGENE" w:date="2020-08-08T20:30:00Z">
              <w:r>
                <w:rPr>
                  <w:rFonts w:ascii="Times New Roman" w:hAnsi="Times New Roman" w:cs="Times New Roman"/>
                  <w:sz w:val="24"/>
                  <w:szCs w:val="24"/>
                </w:rPr>
                <w:t>14 July 2020</w:t>
              </w:r>
            </w:ins>
          </w:p>
        </w:tc>
        <w:tc>
          <w:tcPr>
            <w:tcW w:w="1701" w:type="dxa"/>
            <w:vAlign w:val="center"/>
          </w:tcPr>
          <w:p w14:paraId="2E2DD53B" w14:textId="77777777" w:rsidR="00D748A3" w:rsidRPr="00BA347A" w:rsidRDefault="00D748A3" w:rsidP="00BA347A">
            <w:pPr>
              <w:pStyle w:val="ListParagraph"/>
              <w:spacing w:line="360" w:lineRule="auto"/>
              <w:ind w:left="0" w:right="180"/>
              <w:jc w:val="center"/>
              <w:rPr>
                <w:ins w:id="71" w:author="Eshwara Samboju/QC/SYNGENE" w:date="2020-08-08T20:30:00Z"/>
                <w:rFonts w:ascii="Times New Roman" w:hAnsi="Times New Roman"/>
                <w:sz w:val="24"/>
              </w:rPr>
            </w:pPr>
            <w:ins w:id="72" w:author="Eshwara Samboju/QC/SYNGENE" w:date="2020-08-08T20:30:00Z">
              <w:r w:rsidRPr="00BA347A">
                <w:rPr>
                  <w:rFonts w:ascii="Times New Roman" w:hAnsi="Times New Roman"/>
                  <w:sz w:val="24"/>
                </w:rPr>
                <w:t>0844</w:t>
              </w:r>
            </w:ins>
          </w:p>
        </w:tc>
        <w:tc>
          <w:tcPr>
            <w:tcW w:w="6237" w:type="dxa"/>
          </w:tcPr>
          <w:p w14:paraId="2F5A046A" w14:textId="77777777" w:rsidR="00D748A3" w:rsidRDefault="00D748A3" w:rsidP="00D748A3">
            <w:pPr>
              <w:pStyle w:val="ListParagraph"/>
              <w:spacing w:line="360" w:lineRule="auto"/>
              <w:ind w:left="0" w:right="180"/>
              <w:jc w:val="both"/>
              <w:rPr>
                <w:ins w:id="73" w:author="Eshwara Samboju/QC/SYNGENE" w:date="2020-08-08T20:30:00Z"/>
                <w:rFonts w:ascii="Times New Roman" w:hAnsi="Times New Roman" w:cs="Times New Roman"/>
                <w:sz w:val="24"/>
                <w:szCs w:val="24"/>
              </w:rPr>
            </w:pPr>
            <w:ins w:id="74" w:author="Eshwara Samboju/QC/SYNGENE" w:date="2020-08-08T20:30:00Z">
              <w:r>
                <w:rPr>
                  <w:rFonts w:ascii="Times New Roman" w:hAnsi="Times New Roman" w:cs="Times New Roman"/>
                  <w:sz w:val="24"/>
                  <w:szCs w:val="24"/>
                </w:rPr>
                <w:t>Monitored plates were transferred along with the negative control plates to 30-35°C- S19/QCM/LE/</w:t>
              </w:r>
              <w:proofErr w:type="gramStart"/>
              <w:r>
                <w:rPr>
                  <w:rFonts w:ascii="Times New Roman" w:hAnsi="Times New Roman" w:cs="Times New Roman"/>
                  <w:sz w:val="24"/>
                  <w:szCs w:val="24"/>
                </w:rPr>
                <w:t>002  by</w:t>
              </w:r>
              <w:proofErr w:type="gramEnd"/>
              <w:r>
                <w:rPr>
                  <w:rFonts w:ascii="Times New Roman" w:hAnsi="Times New Roman" w:cs="Times New Roman"/>
                  <w:sz w:val="24"/>
                  <w:szCs w:val="24"/>
                </w:rPr>
                <w:t xml:space="preserve"> the analyst  </w:t>
              </w:r>
              <w:proofErr w:type="spellStart"/>
              <w:r>
                <w:rPr>
                  <w:rFonts w:ascii="Times New Roman" w:hAnsi="Times New Roman" w:cs="Times New Roman"/>
                  <w:sz w:val="24"/>
                  <w:szCs w:val="24"/>
                </w:rPr>
                <w:t>Miss.Darshinipriya</w:t>
              </w:r>
              <w:proofErr w:type="spellEnd"/>
              <w:r>
                <w:rPr>
                  <w:rFonts w:ascii="Times New Roman" w:hAnsi="Times New Roman" w:cs="Times New Roman"/>
                  <w:sz w:val="24"/>
                  <w:szCs w:val="24"/>
                </w:rPr>
                <w:t>.</w:t>
              </w:r>
              <w:commentRangeStart w:id="75"/>
              <w:r w:rsidR="00A57FAD">
                <w:rPr>
                  <w:rFonts w:ascii="Times New Roman" w:hAnsi="Times New Roman" w:cs="Times New Roman"/>
                  <w:sz w:val="24"/>
                  <w:szCs w:val="24"/>
                </w:rPr>
                <w:t>(100</w:t>
              </w:r>
            </w:ins>
            <w:commentRangeEnd w:id="75"/>
            <w:r w:rsidR="001F1A28">
              <w:rPr>
                <w:rStyle w:val="CommentReference"/>
              </w:rPr>
              <w:commentReference w:id="75"/>
            </w:r>
          </w:p>
        </w:tc>
      </w:tr>
      <w:tr w:rsidR="003A62AD" w:rsidRPr="007C4EAA" w14:paraId="38D7EE1E" w14:textId="77777777" w:rsidTr="00D46D10">
        <w:trPr>
          <w:trHeight w:val="409"/>
          <w:ins w:id="76" w:author="Eshwara Samboju/QC/SYNGENE" w:date="2020-08-08T20:30:00Z"/>
        </w:trPr>
        <w:tc>
          <w:tcPr>
            <w:tcW w:w="1701" w:type="dxa"/>
            <w:vAlign w:val="center"/>
          </w:tcPr>
          <w:p w14:paraId="52620E10" w14:textId="77777777" w:rsidR="003A62AD" w:rsidRDefault="003A62AD" w:rsidP="00D46D10">
            <w:pPr>
              <w:pStyle w:val="ListParagraph"/>
              <w:spacing w:line="360" w:lineRule="auto"/>
              <w:ind w:left="0" w:right="180"/>
              <w:rPr>
                <w:ins w:id="77" w:author="Eshwara Samboju/QC/SYNGENE" w:date="2020-08-08T20:30:00Z"/>
                <w:rFonts w:ascii="Times New Roman" w:hAnsi="Times New Roman" w:cs="Times New Roman"/>
                <w:sz w:val="24"/>
                <w:szCs w:val="24"/>
              </w:rPr>
            </w:pPr>
            <w:ins w:id="78" w:author="Eshwara Samboju/QC/SYNGENE" w:date="2020-08-08T20:30:00Z">
              <w:r>
                <w:rPr>
                  <w:rFonts w:ascii="Times New Roman" w:hAnsi="Times New Roman" w:cs="Times New Roman"/>
                  <w:sz w:val="24"/>
                  <w:szCs w:val="24"/>
                </w:rPr>
                <w:t>17 July 2020</w:t>
              </w:r>
            </w:ins>
          </w:p>
        </w:tc>
        <w:tc>
          <w:tcPr>
            <w:tcW w:w="1701" w:type="dxa"/>
            <w:vAlign w:val="center"/>
          </w:tcPr>
          <w:p w14:paraId="16C25175" w14:textId="77777777" w:rsidR="003A62AD" w:rsidRPr="00BA347A" w:rsidRDefault="003A62AD" w:rsidP="00BA347A">
            <w:pPr>
              <w:pStyle w:val="ListParagraph"/>
              <w:spacing w:line="360" w:lineRule="auto"/>
              <w:ind w:left="0" w:right="180"/>
              <w:jc w:val="center"/>
              <w:rPr>
                <w:ins w:id="79" w:author="Eshwara Samboju/QC/SYNGENE" w:date="2020-08-08T20:30:00Z"/>
                <w:rFonts w:ascii="Times New Roman" w:hAnsi="Times New Roman"/>
                <w:sz w:val="24"/>
              </w:rPr>
            </w:pPr>
            <w:ins w:id="80" w:author="Eshwara Samboju/QC/SYNGENE" w:date="2020-08-08T20:30:00Z">
              <w:r w:rsidRPr="00BA347A">
                <w:rPr>
                  <w:rFonts w:ascii="Times New Roman" w:hAnsi="Times New Roman"/>
                  <w:sz w:val="24"/>
                </w:rPr>
                <w:t>1120</w:t>
              </w:r>
            </w:ins>
          </w:p>
        </w:tc>
        <w:tc>
          <w:tcPr>
            <w:tcW w:w="6237" w:type="dxa"/>
          </w:tcPr>
          <w:p w14:paraId="37BBC095" w14:textId="77777777" w:rsidR="003A62AD" w:rsidRDefault="00BA347A" w:rsidP="00D748A3">
            <w:pPr>
              <w:pStyle w:val="ListParagraph"/>
              <w:spacing w:line="360" w:lineRule="auto"/>
              <w:ind w:left="0" w:right="180"/>
              <w:jc w:val="both"/>
              <w:rPr>
                <w:ins w:id="81" w:author="Eshwara Samboju/QC/SYNGENE" w:date="2020-08-08T20:30:00Z"/>
                <w:rFonts w:ascii="Times New Roman" w:hAnsi="Times New Roman" w:cs="Times New Roman"/>
                <w:sz w:val="24"/>
                <w:szCs w:val="24"/>
              </w:rPr>
            </w:pPr>
            <w:ins w:id="82" w:author="Eshwara Samboju/QC/SYNGENE" w:date="2020-08-08T20:30:00Z">
              <w:r>
                <w:rPr>
                  <w:rFonts w:ascii="Times New Roman" w:hAnsi="Times New Roman" w:cs="Times New Roman"/>
                  <w:sz w:val="24"/>
                  <w:szCs w:val="24"/>
                </w:rPr>
                <w:t xml:space="preserve">BMP-3 incubated </w:t>
              </w:r>
              <w:r w:rsidR="003A62AD">
                <w:rPr>
                  <w:rFonts w:ascii="Times New Roman" w:hAnsi="Times New Roman" w:cs="Times New Roman"/>
                  <w:sz w:val="24"/>
                  <w:szCs w:val="24"/>
                </w:rPr>
                <w:t xml:space="preserve">plates were released by the analyst Miss </w:t>
              </w:r>
              <w:proofErr w:type="spellStart"/>
              <w:r w:rsidR="003A62AD">
                <w:rPr>
                  <w:rFonts w:ascii="Times New Roman" w:hAnsi="Times New Roman" w:cs="Times New Roman"/>
                  <w:sz w:val="24"/>
                  <w:szCs w:val="24"/>
                </w:rPr>
                <w:t>Darshini</w:t>
              </w:r>
              <w:proofErr w:type="spellEnd"/>
              <w:r w:rsidR="003A62AD">
                <w:rPr>
                  <w:rFonts w:ascii="Times New Roman" w:hAnsi="Times New Roman" w:cs="Times New Roman"/>
                  <w:sz w:val="24"/>
                  <w:szCs w:val="24"/>
                </w:rPr>
                <w:t xml:space="preserve"> </w:t>
              </w:r>
              <w:proofErr w:type="spellStart"/>
              <w:r w:rsidR="003A62AD">
                <w:rPr>
                  <w:rFonts w:ascii="Times New Roman" w:hAnsi="Times New Roman" w:cs="Times New Roman"/>
                  <w:sz w:val="24"/>
                  <w:szCs w:val="24"/>
                </w:rPr>
                <w:t>priya</w:t>
              </w:r>
              <w:proofErr w:type="spellEnd"/>
              <w:r w:rsidR="003A62AD">
                <w:rPr>
                  <w:rFonts w:ascii="Times New Roman" w:hAnsi="Times New Roman" w:cs="Times New Roman"/>
                  <w:sz w:val="24"/>
                  <w:szCs w:val="24"/>
                </w:rPr>
                <w:t>.</w:t>
              </w:r>
            </w:ins>
          </w:p>
        </w:tc>
      </w:tr>
      <w:tr w:rsidR="00BA347A" w:rsidRPr="007C4EAA" w14:paraId="5761E97C" w14:textId="77777777" w:rsidTr="001402EA">
        <w:trPr>
          <w:trHeight w:val="409"/>
          <w:ins w:id="83" w:author="Eshwara Samboju/QC/SYNGENE" w:date="2020-08-08T20:30:00Z"/>
        </w:trPr>
        <w:tc>
          <w:tcPr>
            <w:tcW w:w="1701" w:type="dxa"/>
            <w:vAlign w:val="center"/>
          </w:tcPr>
          <w:p w14:paraId="4ED6D482" w14:textId="77777777" w:rsidR="00BA347A" w:rsidRDefault="00BA347A" w:rsidP="001402EA">
            <w:pPr>
              <w:pStyle w:val="ListParagraph"/>
              <w:spacing w:line="360" w:lineRule="auto"/>
              <w:ind w:left="0" w:right="180"/>
              <w:jc w:val="center"/>
              <w:rPr>
                <w:ins w:id="84" w:author="Eshwara Samboju/QC/SYNGENE" w:date="2020-08-08T20:30:00Z"/>
                <w:rFonts w:ascii="Times New Roman" w:hAnsi="Times New Roman" w:cs="Times New Roman"/>
                <w:sz w:val="24"/>
                <w:szCs w:val="24"/>
              </w:rPr>
            </w:pPr>
            <w:ins w:id="85" w:author="Eshwara Samboju/QC/SYNGENE" w:date="2020-08-08T20:30:00Z">
              <w:r>
                <w:rPr>
                  <w:rFonts w:ascii="Times New Roman" w:hAnsi="Times New Roman" w:cs="Times New Roman"/>
                  <w:sz w:val="24"/>
                  <w:szCs w:val="24"/>
                </w:rPr>
                <w:t>17 July 2020</w:t>
              </w:r>
            </w:ins>
          </w:p>
        </w:tc>
        <w:tc>
          <w:tcPr>
            <w:tcW w:w="1701" w:type="dxa"/>
            <w:vAlign w:val="center"/>
          </w:tcPr>
          <w:p w14:paraId="22A35060" w14:textId="77777777" w:rsidR="00BA347A" w:rsidRPr="00BA347A" w:rsidRDefault="00BA347A" w:rsidP="00BA347A">
            <w:pPr>
              <w:pStyle w:val="ListParagraph"/>
              <w:spacing w:line="360" w:lineRule="auto"/>
              <w:ind w:left="0" w:right="180"/>
              <w:jc w:val="center"/>
              <w:rPr>
                <w:ins w:id="86" w:author="Eshwara Samboju/QC/SYNGENE" w:date="2020-08-08T20:30:00Z"/>
                <w:rFonts w:ascii="Times New Roman" w:hAnsi="Times New Roman"/>
                <w:sz w:val="24"/>
              </w:rPr>
            </w:pPr>
            <w:ins w:id="87" w:author="Eshwara Samboju/QC/SYNGENE" w:date="2020-08-08T20:30:00Z">
              <w:r>
                <w:rPr>
                  <w:rFonts w:ascii="Times New Roman" w:hAnsi="Times New Roman"/>
                  <w:sz w:val="24"/>
                </w:rPr>
                <w:t>1041 to 1205</w:t>
              </w:r>
            </w:ins>
          </w:p>
        </w:tc>
        <w:tc>
          <w:tcPr>
            <w:tcW w:w="6237" w:type="dxa"/>
          </w:tcPr>
          <w:p w14:paraId="6E4F41D9" w14:textId="77777777" w:rsidR="00BA347A" w:rsidRDefault="00841F80" w:rsidP="00D748A3">
            <w:pPr>
              <w:pStyle w:val="ListParagraph"/>
              <w:spacing w:line="360" w:lineRule="auto"/>
              <w:ind w:left="0" w:right="180"/>
              <w:jc w:val="both"/>
              <w:rPr>
                <w:ins w:id="88" w:author="Eshwara Samboju/QC/SYNGENE" w:date="2020-08-08T20:30:00Z"/>
                <w:rFonts w:ascii="Times New Roman" w:hAnsi="Times New Roman" w:cs="Times New Roman"/>
                <w:sz w:val="24"/>
                <w:szCs w:val="24"/>
              </w:rPr>
            </w:pPr>
            <w:ins w:id="89" w:author="Eshwara Samboju/QC/SYNGENE" w:date="2020-08-08T20:30:00Z">
              <w:r>
                <w:rPr>
                  <w:rFonts w:ascii="Times New Roman" w:hAnsi="Times New Roman" w:cs="Times New Roman"/>
                  <w:sz w:val="24"/>
                  <w:szCs w:val="24"/>
                </w:rPr>
                <w:t xml:space="preserve">Miss </w:t>
              </w:r>
              <w:proofErr w:type="spellStart"/>
              <w:r w:rsidR="00BA347A">
                <w:rPr>
                  <w:rFonts w:ascii="Times New Roman" w:hAnsi="Times New Roman" w:cs="Times New Roman"/>
                  <w:sz w:val="24"/>
                  <w:szCs w:val="24"/>
                </w:rPr>
                <w:t>Da</w:t>
              </w:r>
              <w:r>
                <w:rPr>
                  <w:rFonts w:ascii="Times New Roman" w:hAnsi="Times New Roman" w:cs="Times New Roman"/>
                  <w:sz w:val="24"/>
                  <w:szCs w:val="24"/>
                </w:rPr>
                <w:t>r</w:t>
              </w:r>
              <w:r w:rsidR="00BA347A">
                <w:rPr>
                  <w:rFonts w:ascii="Times New Roman" w:hAnsi="Times New Roman" w:cs="Times New Roman"/>
                  <w:sz w:val="24"/>
                  <w:szCs w:val="24"/>
                </w:rPr>
                <w:t>shini</w:t>
              </w:r>
              <w:proofErr w:type="spellEnd"/>
              <w:r w:rsidR="00BA347A">
                <w:rPr>
                  <w:rFonts w:ascii="Times New Roman" w:hAnsi="Times New Roman" w:cs="Times New Roman"/>
                  <w:sz w:val="24"/>
                  <w:szCs w:val="24"/>
                </w:rPr>
                <w:t xml:space="preserve"> Priya </w:t>
              </w:r>
              <w:r>
                <w:rPr>
                  <w:rFonts w:ascii="Times New Roman" w:hAnsi="Times New Roman" w:cs="Times New Roman"/>
                  <w:sz w:val="24"/>
                  <w:szCs w:val="24"/>
                </w:rPr>
                <w:t>(</w:t>
              </w:r>
              <w:r w:rsidR="00057EB9">
                <w:rPr>
                  <w:rFonts w:ascii="Times New Roman" w:hAnsi="Times New Roman" w:cs="Times New Roman"/>
                  <w:sz w:val="24"/>
                  <w:szCs w:val="24"/>
                </w:rPr>
                <w:t>10024182) released</w:t>
              </w:r>
              <w:r w:rsidR="00BA347A">
                <w:rPr>
                  <w:rFonts w:ascii="Times New Roman" w:hAnsi="Times New Roman" w:cs="Times New Roman"/>
                  <w:sz w:val="24"/>
                  <w:szCs w:val="24"/>
                </w:rPr>
                <w:t xml:space="preserve"> the plates (refer </w:t>
              </w:r>
              <w:del w:id="90" w:author="Naveenkumar Mahadeva/QA/SYNGENE" w:date="2020-08-08T20:47:00Z">
                <w:r w:rsidR="00BA347A" w:rsidDel="001F1A28">
                  <w:rPr>
                    <w:rFonts w:ascii="Times New Roman" w:hAnsi="Times New Roman" w:cs="Times New Roman"/>
                    <w:sz w:val="24"/>
                    <w:szCs w:val="24"/>
                  </w:rPr>
                  <w:delText xml:space="preserve">table </w:delText>
                </w:r>
              </w:del>
              <w:r w:rsidR="00BA347A">
                <w:rPr>
                  <w:rFonts w:ascii="Times New Roman" w:hAnsi="Times New Roman" w:cs="Times New Roman"/>
                  <w:sz w:val="24"/>
                  <w:szCs w:val="24"/>
                </w:rPr>
                <w:t>Table-06)</w:t>
              </w:r>
              <w:r w:rsidR="001402EA">
                <w:rPr>
                  <w:rFonts w:ascii="Times New Roman" w:hAnsi="Times New Roman" w:cs="Times New Roman"/>
                  <w:sz w:val="24"/>
                  <w:szCs w:val="24"/>
                </w:rPr>
                <w:t xml:space="preserve"> an the results were recorded in the presence of IPQA personnel </w:t>
              </w:r>
              <w:proofErr w:type="spellStart"/>
              <w:proofErr w:type="gramStart"/>
              <w:r w:rsidR="001402EA">
                <w:rPr>
                  <w:rFonts w:ascii="Times New Roman" w:hAnsi="Times New Roman" w:cs="Times New Roman"/>
                  <w:sz w:val="24"/>
                  <w:szCs w:val="24"/>
                </w:rPr>
                <w:t>Mr.Jebba</w:t>
              </w:r>
              <w:proofErr w:type="spellEnd"/>
              <w:proofErr w:type="gramEnd"/>
              <w:r w:rsidR="001402EA">
                <w:rPr>
                  <w:rFonts w:ascii="Times New Roman" w:hAnsi="Times New Roman" w:cs="Times New Roman"/>
                  <w:sz w:val="24"/>
                  <w:szCs w:val="24"/>
                </w:rPr>
                <w:t xml:space="preserve"> </w:t>
              </w:r>
              <w:proofErr w:type="spellStart"/>
              <w:r w:rsidR="001402EA">
                <w:rPr>
                  <w:rFonts w:ascii="Times New Roman" w:hAnsi="Times New Roman" w:cs="Times New Roman"/>
                  <w:sz w:val="24"/>
                  <w:szCs w:val="24"/>
                </w:rPr>
                <w:t>singh</w:t>
              </w:r>
              <w:proofErr w:type="spellEnd"/>
              <w:r w:rsidR="00A57FAD">
                <w:rPr>
                  <w:rFonts w:ascii="Times New Roman" w:hAnsi="Times New Roman" w:cs="Times New Roman"/>
                  <w:sz w:val="24"/>
                  <w:szCs w:val="24"/>
                </w:rPr>
                <w:t xml:space="preserve"> </w:t>
              </w:r>
              <w:r w:rsidR="004049F4">
                <w:rPr>
                  <w:rFonts w:ascii="Times New Roman" w:hAnsi="Times New Roman" w:cs="Times New Roman"/>
                  <w:sz w:val="24"/>
                  <w:szCs w:val="24"/>
                </w:rPr>
                <w:t>(</w:t>
              </w:r>
              <w:r w:rsidR="00A57FAD">
                <w:rPr>
                  <w:rFonts w:ascii="Times New Roman" w:hAnsi="Times New Roman" w:cs="Times New Roman"/>
                  <w:sz w:val="24"/>
                  <w:szCs w:val="24"/>
                </w:rPr>
                <w:t>100</w:t>
              </w:r>
              <w:r w:rsidR="004049F4">
                <w:rPr>
                  <w:rFonts w:ascii="Times New Roman" w:hAnsi="Times New Roman" w:cs="Times New Roman"/>
                  <w:sz w:val="24"/>
                  <w:szCs w:val="24"/>
                </w:rPr>
                <w:t>19805)</w:t>
              </w:r>
              <w:r w:rsidR="001402EA">
                <w:rPr>
                  <w:rFonts w:ascii="Times New Roman" w:hAnsi="Times New Roman" w:cs="Times New Roman"/>
                  <w:sz w:val="24"/>
                  <w:szCs w:val="24"/>
                </w:rPr>
                <w:t xml:space="preserve"> (Verified by) and reviewed by QCM personnel </w:t>
              </w:r>
              <w:proofErr w:type="spellStart"/>
              <w:r w:rsidR="001402EA">
                <w:rPr>
                  <w:rFonts w:ascii="Times New Roman" w:hAnsi="Times New Roman" w:cs="Times New Roman"/>
                  <w:sz w:val="24"/>
                  <w:szCs w:val="24"/>
                </w:rPr>
                <w:t>Mr.Aleemuddin</w:t>
              </w:r>
              <w:proofErr w:type="spellEnd"/>
              <w:r w:rsidR="001402EA">
                <w:rPr>
                  <w:rFonts w:ascii="Times New Roman" w:hAnsi="Times New Roman" w:cs="Times New Roman"/>
                  <w:sz w:val="24"/>
                  <w:szCs w:val="24"/>
                </w:rPr>
                <w:t>.</w:t>
              </w:r>
            </w:ins>
          </w:p>
          <w:p w14:paraId="719E0CE7" w14:textId="77777777" w:rsidR="001402EA" w:rsidRDefault="001402EA" w:rsidP="00D748A3">
            <w:pPr>
              <w:pStyle w:val="ListParagraph"/>
              <w:spacing w:line="360" w:lineRule="auto"/>
              <w:ind w:left="0" w:right="180"/>
              <w:jc w:val="both"/>
              <w:rPr>
                <w:ins w:id="91" w:author="Eshwara Samboju/QC/SYNGENE" w:date="2020-08-08T20:30:00Z"/>
                <w:rFonts w:ascii="Times New Roman" w:hAnsi="Times New Roman" w:cs="Times New Roman"/>
                <w:sz w:val="24"/>
                <w:szCs w:val="24"/>
              </w:rPr>
            </w:pPr>
            <w:ins w:id="92" w:author="Eshwara Samboju/QC/SYNGENE" w:date="2020-08-08T20:30:00Z">
              <w:r>
                <w:rPr>
                  <w:rFonts w:ascii="Times New Roman" w:hAnsi="Times New Roman" w:cs="Times New Roman"/>
                  <w:sz w:val="24"/>
                  <w:szCs w:val="24"/>
                </w:rPr>
                <w:t xml:space="preserve">Microbial excursions were observed and </w:t>
              </w:r>
              <w:commentRangeStart w:id="93"/>
              <w:r>
                <w:rPr>
                  <w:rFonts w:ascii="Times New Roman" w:hAnsi="Times New Roman" w:cs="Times New Roman"/>
                  <w:sz w:val="24"/>
                  <w:szCs w:val="24"/>
                </w:rPr>
                <w:t>initiated OOS (Refer PR 21654)</w:t>
              </w:r>
            </w:ins>
            <w:commentRangeEnd w:id="93"/>
            <w:r w:rsidR="007800A3">
              <w:rPr>
                <w:rStyle w:val="CommentReference"/>
              </w:rPr>
              <w:commentReference w:id="93"/>
            </w:r>
          </w:p>
        </w:tc>
      </w:tr>
      <w:tr w:rsidR="001402EA" w:rsidRPr="007C4EAA" w14:paraId="6225874A" w14:textId="77777777" w:rsidTr="001402EA">
        <w:trPr>
          <w:trHeight w:val="409"/>
          <w:ins w:id="94" w:author="Eshwara Samboju/QC/SYNGENE" w:date="2020-08-08T20:30:00Z"/>
        </w:trPr>
        <w:tc>
          <w:tcPr>
            <w:tcW w:w="1701" w:type="dxa"/>
            <w:vAlign w:val="center"/>
          </w:tcPr>
          <w:p w14:paraId="624725B8" w14:textId="77777777" w:rsidR="001402EA" w:rsidRDefault="001402EA" w:rsidP="001402EA">
            <w:pPr>
              <w:pStyle w:val="ListParagraph"/>
              <w:spacing w:line="360" w:lineRule="auto"/>
              <w:ind w:left="0" w:right="180"/>
              <w:jc w:val="center"/>
              <w:rPr>
                <w:ins w:id="95" w:author="Eshwara Samboju/QC/SYNGENE" w:date="2020-08-08T20:30:00Z"/>
                <w:rFonts w:ascii="Times New Roman" w:hAnsi="Times New Roman" w:cs="Times New Roman"/>
                <w:sz w:val="24"/>
                <w:szCs w:val="24"/>
              </w:rPr>
            </w:pPr>
            <w:ins w:id="96" w:author="Eshwara Samboju/QC/SYNGENE" w:date="2020-08-08T20:30:00Z">
              <w:r>
                <w:rPr>
                  <w:rFonts w:ascii="Times New Roman" w:hAnsi="Times New Roman" w:cs="Times New Roman"/>
                  <w:sz w:val="24"/>
                  <w:szCs w:val="24"/>
                </w:rPr>
                <w:lastRenderedPageBreak/>
                <w:t>18 July 2020</w:t>
              </w:r>
            </w:ins>
          </w:p>
        </w:tc>
        <w:tc>
          <w:tcPr>
            <w:tcW w:w="1701" w:type="dxa"/>
            <w:vAlign w:val="center"/>
          </w:tcPr>
          <w:p w14:paraId="5E7EDE5B" w14:textId="77777777" w:rsidR="001402EA" w:rsidRDefault="00D46D10" w:rsidP="00BA347A">
            <w:pPr>
              <w:pStyle w:val="ListParagraph"/>
              <w:spacing w:line="360" w:lineRule="auto"/>
              <w:ind w:left="0" w:right="180"/>
              <w:jc w:val="center"/>
              <w:rPr>
                <w:ins w:id="97" w:author="Eshwara Samboju/QC/SYNGENE" w:date="2020-08-08T20:30:00Z"/>
                <w:rFonts w:ascii="Times New Roman" w:hAnsi="Times New Roman"/>
                <w:sz w:val="24"/>
              </w:rPr>
            </w:pPr>
            <w:ins w:id="98" w:author="Eshwara Samboju/QC/SYNGENE" w:date="2020-08-08T20:30:00Z">
              <w:r>
                <w:rPr>
                  <w:rFonts w:ascii="Times New Roman" w:hAnsi="Times New Roman"/>
                  <w:sz w:val="24"/>
                </w:rPr>
                <w:t>1046</w:t>
              </w:r>
            </w:ins>
          </w:p>
        </w:tc>
        <w:tc>
          <w:tcPr>
            <w:tcW w:w="6237" w:type="dxa"/>
          </w:tcPr>
          <w:p w14:paraId="44253315" w14:textId="77777777" w:rsidR="001402EA" w:rsidRDefault="00D46D10" w:rsidP="00D748A3">
            <w:pPr>
              <w:pStyle w:val="ListParagraph"/>
              <w:spacing w:line="360" w:lineRule="auto"/>
              <w:ind w:left="0" w:right="180"/>
              <w:jc w:val="both"/>
              <w:rPr>
                <w:ins w:id="99" w:author="Eshwara Samboju/QC/SYNGENE" w:date="2020-08-08T20:30:00Z"/>
                <w:rFonts w:ascii="Times New Roman" w:hAnsi="Times New Roman" w:cs="Times New Roman"/>
                <w:sz w:val="24"/>
                <w:szCs w:val="24"/>
              </w:rPr>
            </w:pPr>
            <w:commentRangeStart w:id="100"/>
            <w:ins w:id="101" w:author="Eshwara Samboju/QC/SYNGENE" w:date="2020-08-08T20:30:00Z">
              <w:r>
                <w:rPr>
                  <w:rFonts w:ascii="Times New Roman" w:hAnsi="Times New Roman" w:cs="Times New Roman"/>
                  <w:sz w:val="24"/>
                  <w:szCs w:val="24"/>
                </w:rPr>
                <w:t>OOS-PR 21654 initiated for the observed Microbial excursions.</w:t>
              </w:r>
            </w:ins>
            <w:commentRangeEnd w:id="100"/>
            <w:r w:rsidR="007800A3">
              <w:rPr>
                <w:rStyle w:val="CommentReference"/>
              </w:rPr>
              <w:commentReference w:id="100"/>
            </w:r>
          </w:p>
        </w:tc>
      </w:tr>
    </w:tbl>
    <w:p w14:paraId="54C419D8" w14:textId="63D09C23" w:rsidR="00D46D10" w:rsidRDefault="008011F0" w:rsidP="00D46D10">
      <w:pPr>
        <w:spacing w:before="120" w:after="120" w:line="276" w:lineRule="auto"/>
        <w:ind w:right="180"/>
        <w:rPr>
          <w:ins w:id="102" w:author="Eshwara Samboju/QC/SYNGENE" w:date="2020-08-08T20:30:00Z"/>
          <w:rFonts w:ascii="Times New Roman" w:hAnsi="Times New Roman" w:cs="Times New Roman"/>
          <w:b/>
          <w:bCs/>
          <w:sz w:val="24"/>
          <w:szCs w:val="24"/>
        </w:rPr>
      </w:pPr>
      <w:ins w:id="103" w:author="Eshwara Samboju/QC/SYNGENE" w:date="2020-08-08T20:30:00Z">
        <w:r w:rsidRPr="00D46D10">
          <w:rPr>
            <w:rFonts w:ascii="Times New Roman" w:hAnsi="Times New Roman" w:cs="Times New Roman"/>
            <w:b/>
            <w:bCs/>
            <w:sz w:val="24"/>
            <w:szCs w:val="24"/>
          </w:rPr>
          <w:t>Inference</w:t>
        </w:r>
        <w:r w:rsidR="00D46D10" w:rsidRPr="00D46D10">
          <w:rPr>
            <w:rFonts w:ascii="Times New Roman" w:hAnsi="Times New Roman" w:cs="Times New Roman"/>
            <w:b/>
            <w:bCs/>
            <w:sz w:val="24"/>
            <w:szCs w:val="24"/>
          </w:rPr>
          <w:t>:</w:t>
        </w:r>
        <w:r w:rsidR="00D46D10">
          <w:rPr>
            <w:rFonts w:ascii="Times New Roman" w:hAnsi="Times New Roman" w:cs="Times New Roman"/>
            <w:b/>
            <w:bCs/>
            <w:sz w:val="24"/>
            <w:szCs w:val="24"/>
          </w:rPr>
          <w:t xml:space="preserve"> </w:t>
        </w:r>
      </w:ins>
    </w:p>
    <w:p w14:paraId="022045E5" w14:textId="77777777" w:rsidR="006A1D6B" w:rsidRDefault="00D46D10" w:rsidP="00D46D10">
      <w:pPr>
        <w:spacing w:before="120" w:after="120" w:line="276" w:lineRule="auto"/>
        <w:ind w:right="180"/>
        <w:rPr>
          <w:ins w:id="104" w:author="Eshwara Samboju/QC/SYNGENE" w:date="2020-08-08T20:30:00Z"/>
          <w:rFonts w:ascii="Times New Roman" w:hAnsi="Times New Roman" w:cs="Times New Roman"/>
          <w:sz w:val="24"/>
          <w:szCs w:val="24"/>
        </w:rPr>
      </w:pPr>
      <w:ins w:id="105" w:author="Eshwara Samboju/QC/SYNGENE" w:date="2020-08-08T20:30:00Z">
        <w:r w:rsidRPr="00D46D10">
          <w:rPr>
            <w:rFonts w:ascii="Times New Roman" w:hAnsi="Times New Roman" w:cs="Times New Roman"/>
            <w:sz w:val="24"/>
            <w:szCs w:val="24"/>
          </w:rPr>
          <w:t>The continuous target monitoring was started at 1141 to 2216.During the exposure of</w:t>
        </w:r>
        <w:r>
          <w:rPr>
            <w:rFonts w:ascii="Times New Roman" w:hAnsi="Times New Roman" w:cs="Times New Roman"/>
            <w:sz w:val="24"/>
            <w:szCs w:val="24"/>
          </w:rPr>
          <w:t xml:space="preserve"> SET-III </w:t>
        </w:r>
        <w:r w:rsidRPr="00D46D10">
          <w:rPr>
            <w:rFonts w:ascii="Times New Roman" w:hAnsi="Times New Roman" w:cs="Times New Roman"/>
            <w:sz w:val="24"/>
            <w:szCs w:val="24"/>
          </w:rPr>
          <w:t xml:space="preserve"> plates at 2030 there was a delay of </w:t>
        </w:r>
        <w:commentRangeStart w:id="106"/>
        <w:r w:rsidRPr="00D46D10">
          <w:rPr>
            <w:rFonts w:ascii="Times New Roman" w:hAnsi="Times New Roman" w:cs="Times New Roman"/>
            <w:sz w:val="24"/>
            <w:szCs w:val="24"/>
          </w:rPr>
          <w:t xml:space="preserve">07 minutes after the removal </w:t>
        </w:r>
      </w:ins>
      <w:commentRangeEnd w:id="106"/>
      <w:r w:rsidR="007800A3">
        <w:rPr>
          <w:rStyle w:val="CommentReference"/>
        </w:rPr>
        <w:commentReference w:id="106"/>
      </w:r>
      <w:ins w:id="107" w:author="Eshwara Samboju/QC/SYNGENE" w:date="2020-08-08T20:30:00Z">
        <w:r w:rsidRPr="00D46D10">
          <w:rPr>
            <w:rFonts w:ascii="Times New Roman" w:hAnsi="Times New Roman" w:cs="Times New Roman"/>
            <w:sz w:val="24"/>
            <w:szCs w:val="24"/>
          </w:rPr>
          <w:t xml:space="preserve">of </w:t>
        </w:r>
        <w:r>
          <w:rPr>
            <w:rFonts w:ascii="Times New Roman" w:hAnsi="Times New Roman" w:cs="Times New Roman"/>
            <w:sz w:val="24"/>
            <w:szCs w:val="24"/>
          </w:rPr>
          <w:t xml:space="preserve">set-II </w:t>
        </w:r>
        <w:r w:rsidRPr="00D46D10">
          <w:rPr>
            <w:rFonts w:ascii="Times New Roman" w:hAnsi="Times New Roman" w:cs="Times New Roman"/>
            <w:sz w:val="24"/>
            <w:szCs w:val="24"/>
          </w:rPr>
          <w:t>monitoring plates at 2023.</w:t>
        </w:r>
        <w:r>
          <w:rPr>
            <w:rFonts w:ascii="Times New Roman" w:hAnsi="Times New Roman" w:cs="Times New Roman"/>
            <w:sz w:val="24"/>
            <w:szCs w:val="24"/>
          </w:rPr>
          <w:t>The analyst (</w:t>
        </w:r>
        <w:r w:rsidR="006A1D6B">
          <w:rPr>
            <w:rFonts w:ascii="Times New Roman" w:hAnsi="Times New Roman" w:cs="Times New Roman"/>
            <w:sz w:val="24"/>
            <w:szCs w:val="24"/>
          </w:rPr>
          <w:t>Mr. Deepak</w:t>
        </w:r>
        <w:r w:rsidR="001370D2">
          <w:rPr>
            <w:rFonts w:ascii="Times New Roman" w:hAnsi="Times New Roman" w:cs="Times New Roman"/>
            <w:sz w:val="24"/>
            <w:szCs w:val="24"/>
          </w:rPr>
          <w:t>-100</w:t>
        </w:r>
        <w:r w:rsidR="00A57FAD">
          <w:rPr>
            <w:rFonts w:ascii="Times New Roman" w:hAnsi="Times New Roman" w:cs="Times New Roman"/>
            <w:sz w:val="24"/>
            <w:szCs w:val="24"/>
          </w:rPr>
          <w:t>25074</w:t>
        </w:r>
        <w:r>
          <w:rPr>
            <w:rFonts w:ascii="Times New Roman" w:hAnsi="Times New Roman" w:cs="Times New Roman"/>
            <w:sz w:val="24"/>
            <w:szCs w:val="24"/>
          </w:rPr>
          <w:t>) has delayed in getting issuance of plates by the IPQA personnel</w:t>
        </w:r>
        <w:r w:rsidR="006A1D6B">
          <w:rPr>
            <w:rFonts w:ascii="Times New Roman" w:hAnsi="Times New Roman" w:cs="Times New Roman"/>
            <w:sz w:val="24"/>
            <w:szCs w:val="24"/>
          </w:rPr>
          <w:t xml:space="preserve"> (Mr.Elayaraja</w:t>
        </w:r>
        <w:r w:rsidR="001370D2">
          <w:rPr>
            <w:rFonts w:ascii="Times New Roman" w:hAnsi="Times New Roman" w:cs="Times New Roman"/>
            <w:sz w:val="24"/>
            <w:szCs w:val="24"/>
          </w:rPr>
          <w:t>-10025100</w:t>
        </w:r>
        <w:r w:rsidR="006A1D6B">
          <w:rPr>
            <w:rFonts w:ascii="Times New Roman" w:hAnsi="Times New Roman" w:cs="Times New Roman"/>
            <w:sz w:val="24"/>
            <w:szCs w:val="24"/>
          </w:rPr>
          <w:t>) and plates were sealed by the IPQA personnel (Mr.Santosh</w:t>
        </w:r>
        <w:r w:rsidR="001370D2">
          <w:rPr>
            <w:rFonts w:ascii="Times New Roman" w:hAnsi="Times New Roman" w:cs="Times New Roman"/>
            <w:sz w:val="24"/>
            <w:szCs w:val="24"/>
          </w:rPr>
          <w:t>-10020272</w:t>
        </w:r>
        <w:r w:rsidR="006A1D6B">
          <w:rPr>
            <w:rFonts w:ascii="Times New Roman" w:hAnsi="Times New Roman" w:cs="Times New Roman"/>
            <w:sz w:val="24"/>
            <w:szCs w:val="24"/>
          </w:rPr>
          <w:t>)</w:t>
        </w:r>
      </w:ins>
    </w:p>
    <w:p w14:paraId="2B260E2D" w14:textId="77777777" w:rsidR="006A1D6B" w:rsidRDefault="006A1D6B" w:rsidP="00D46D10">
      <w:pPr>
        <w:spacing w:before="120" w:after="120" w:line="276" w:lineRule="auto"/>
        <w:ind w:right="180"/>
        <w:rPr>
          <w:ins w:id="108" w:author="Eshwara Samboju/QC/SYNGENE" w:date="2020-08-08T20:30:00Z"/>
          <w:rFonts w:ascii="Times New Roman" w:hAnsi="Times New Roman" w:cs="Times New Roman"/>
          <w:sz w:val="24"/>
          <w:szCs w:val="24"/>
        </w:rPr>
      </w:pPr>
      <w:ins w:id="109" w:author="Eshwara Samboju/QC/SYNGENE" w:date="2020-08-08T20:30:00Z">
        <w:r>
          <w:rPr>
            <w:rFonts w:ascii="Times New Roman" w:hAnsi="Times New Roman" w:cs="Times New Roman"/>
            <w:sz w:val="24"/>
            <w:szCs w:val="24"/>
          </w:rPr>
          <w:t xml:space="preserve">Analyst Miss. </w:t>
        </w:r>
        <w:proofErr w:type="spellStart"/>
        <w:r>
          <w:rPr>
            <w:rFonts w:ascii="Times New Roman" w:hAnsi="Times New Roman" w:cs="Times New Roman"/>
            <w:sz w:val="24"/>
            <w:szCs w:val="24"/>
          </w:rPr>
          <w:t>Darshini</w:t>
        </w:r>
        <w:proofErr w:type="spellEnd"/>
        <w:r>
          <w:rPr>
            <w:rFonts w:ascii="Times New Roman" w:hAnsi="Times New Roman" w:cs="Times New Roman"/>
            <w:sz w:val="24"/>
            <w:szCs w:val="24"/>
          </w:rPr>
          <w:t xml:space="preserve"> Priya involved in the release of monitoring plates from 1041 to 1205 as per the colony counter usage record-S19/QCM/LE/033.It was observe the analyst involved in the release of plates from 1041 1205 for the release of plates related to AR.No.S18/BMP-1/EM</w:t>
        </w:r>
        <w:r w:rsidR="001370D2">
          <w:rPr>
            <w:rFonts w:ascii="Times New Roman" w:hAnsi="Times New Roman" w:cs="Times New Roman"/>
            <w:sz w:val="24"/>
            <w:szCs w:val="24"/>
          </w:rPr>
          <w:t>/20-0530,</w:t>
        </w:r>
        <w:r w:rsidR="001370D2" w:rsidRPr="001370D2">
          <w:rPr>
            <w:rFonts w:ascii="Times New Roman" w:hAnsi="Times New Roman" w:cs="Times New Roman"/>
            <w:sz w:val="24"/>
            <w:szCs w:val="24"/>
          </w:rPr>
          <w:t xml:space="preserve"> </w:t>
        </w:r>
        <w:r w:rsidR="001370D2">
          <w:rPr>
            <w:rFonts w:ascii="Times New Roman" w:hAnsi="Times New Roman" w:cs="Times New Roman"/>
            <w:sz w:val="24"/>
            <w:szCs w:val="24"/>
          </w:rPr>
          <w:t xml:space="preserve">S18/BMP-1/EM/20-0531 and </w:t>
        </w:r>
        <w:r w:rsidR="001370D2" w:rsidRPr="00833918">
          <w:rPr>
            <w:rFonts w:ascii="Times New Roman" w:hAnsi="Times New Roman" w:cs="Times New Roman"/>
            <w:b/>
            <w:bCs/>
            <w:sz w:val="24"/>
            <w:szCs w:val="24"/>
          </w:rPr>
          <w:t>S18/BMP-</w:t>
        </w:r>
        <w:r w:rsidR="00833918" w:rsidRPr="00833918">
          <w:rPr>
            <w:rFonts w:ascii="Times New Roman" w:hAnsi="Times New Roman" w:cs="Times New Roman"/>
            <w:b/>
            <w:bCs/>
            <w:sz w:val="24"/>
            <w:szCs w:val="24"/>
          </w:rPr>
          <w:t>3</w:t>
        </w:r>
        <w:r w:rsidR="001370D2" w:rsidRPr="00833918">
          <w:rPr>
            <w:rFonts w:ascii="Times New Roman" w:hAnsi="Times New Roman" w:cs="Times New Roman"/>
            <w:b/>
            <w:bCs/>
            <w:sz w:val="24"/>
            <w:szCs w:val="24"/>
          </w:rPr>
          <w:t>/EM/20-0534.</w:t>
        </w:r>
      </w:ins>
    </w:p>
    <w:p w14:paraId="6DFA9FBA" w14:textId="77777777" w:rsidR="001370D2" w:rsidRDefault="001370D2" w:rsidP="001370D2">
      <w:pPr>
        <w:spacing w:before="120" w:after="120" w:line="276" w:lineRule="auto"/>
        <w:ind w:right="180"/>
        <w:rPr>
          <w:ins w:id="110" w:author="Eshwara Samboju/QC/SYNGENE" w:date="2020-08-08T20:30:00Z"/>
          <w:rFonts w:ascii="Times New Roman" w:hAnsi="Times New Roman" w:cs="Times New Roman"/>
          <w:sz w:val="24"/>
          <w:szCs w:val="24"/>
        </w:rPr>
      </w:pPr>
      <w:proofErr w:type="gramStart"/>
      <w:ins w:id="111" w:author="Eshwara Samboju/QC/SYNGENE" w:date="2020-08-08T20:30:00Z">
        <w:r>
          <w:rPr>
            <w:rFonts w:ascii="Times New Roman" w:hAnsi="Times New Roman" w:cs="Times New Roman"/>
            <w:sz w:val="24"/>
            <w:szCs w:val="24"/>
          </w:rPr>
          <w:t>However</w:t>
        </w:r>
        <w:proofErr w:type="gramEnd"/>
        <w:r>
          <w:rPr>
            <w:rFonts w:ascii="Times New Roman" w:hAnsi="Times New Roman" w:cs="Times New Roman"/>
            <w:sz w:val="24"/>
            <w:szCs w:val="24"/>
          </w:rPr>
          <w:t xml:space="preserve"> the incubation for the </w:t>
        </w:r>
        <w:proofErr w:type="spellStart"/>
        <w:r>
          <w:rPr>
            <w:rFonts w:ascii="Times New Roman" w:hAnsi="Times New Roman" w:cs="Times New Roman"/>
            <w:sz w:val="24"/>
            <w:szCs w:val="24"/>
          </w:rPr>
          <w:t>AR.No</w:t>
        </w:r>
        <w:proofErr w:type="spellEnd"/>
        <w:r>
          <w:rPr>
            <w:rFonts w:ascii="Times New Roman" w:hAnsi="Times New Roman" w:cs="Times New Roman"/>
            <w:sz w:val="24"/>
            <w:szCs w:val="24"/>
          </w:rPr>
          <w:t>. S18/BMP-1/EM/20-0530,</w:t>
        </w:r>
        <w:r w:rsidRPr="001370D2">
          <w:rPr>
            <w:rFonts w:ascii="Times New Roman" w:hAnsi="Times New Roman" w:cs="Times New Roman"/>
            <w:sz w:val="24"/>
            <w:szCs w:val="24"/>
          </w:rPr>
          <w:t xml:space="preserve"> </w:t>
        </w:r>
        <w:r>
          <w:rPr>
            <w:rFonts w:ascii="Times New Roman" w:hAnsi="Times New Roman" w:cs="Times New Roman"/>
            <w:sz w:val="24"/>
            <w:szCs w:val="24"/>
          </w:rPr>
          <w:t>S18/BMP-1/EM/20-0531 and S18/BMP-1/EM/20-0534 was completed at 1039,</w:t>
        </w:r>
        <w:r w:rsidR="004049F4">
          <w:rPr>
            <w:rFonts w:ascii="Times New Roman" w:hAnsi="Times New Roman" w:cs="Times New Roman"/>
            <w:sz w:val="24"/>
            <w:szCs w:val="24"/>
          </w:rPr>
          <w:t>1100</w:t>
        </w:r>
        <w:r>
          <w:rPr>
            <w:rFonts w:ascii="Times New Roman" w:hAnsi="Times New Roman" w:cs="Times New Roman"/>
            <w:sz w:val="24"/>
            <w:szCs w:val="24"/>
          </w:rPr>
          <w:t xml:space="preserve"> and 1120 hours.</w:t>
        </w:r>
      </w:ins>
    </w:p>
    <w:p w14:paraId="42CE8913" w14:textId="77777777" w:rsidR="001370D2" w:rsidRDefault="001370D2" w:rsidP="001370D2">
      <w:pPr>
        <w:spacing w:before="120" w:after="120" w:line="276" w:lineRule="auto"/>
        <w:ind w:right="180"/>
        <w:rPr>
          <w:ins w:id="112" w:author="Eshwara Samboju/QC/SYNGENE" w:date="2020-08-08T20:30:00Z"/>
          <w:rFonts w:ascii="Times New Roman" w:hAnsi="Times New Roman" w:cs="Times New Roman"/>
          <w:sz w:val="24"/>
          <w:szCs w:val="24"/>
        </w:rPr>
      </w:pPr>
      <w:ins w:id="113" w:author="Eshwara Samboju/QC/SYNGENE" w:date="2020-08-08T20:30:00Z">
        <w:r>
          <w:rPr>
            <w:rFonts w:ascii="Times New Roman" w:hAnsi="Times New Roman" w:cs="Times New Roman"/>
            <w:sz w:val="24"/>
            <w:szCs w:val="24"/>
          </w:rPr>
          <w:t xml:space="preserve">The Environmental monitoring results were obtained on 17 July 2020 and the OOS was logged on 18 July 2020 by the analyst </w:t>
        </w:r>
        <w:proofErr w:type="spellStart"/>
        <w:r>
          <w:rPr>
            <w:rFonts w:ascii="Times New Roman" w:hAnsi="Times New Roman" w:cs="Times New Roman"/>
            <w:sz w:val="24"/>
            <w:szCs w:val="24"/>
          </w:rPr>
          <w:t>Madhuvenkata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reddy</w:t>
        </w:r>
        <w:proofErr w:type="spellEnd"/>
        <w:r w:rsidR="00841F80">
          <w:rPr>
            <w:rFonts w:ascii="Times New Roman" w:hAnsi="Times New Roman" w:cs="Times New Roman"/>
            <w:sz w:val="24"/>
            <w:szCs w:val="24"/>
          </w:rPr>
          <w:t xml:space="preserve"> </w:t>
        </w:r>
        <w:r>
          <w:rPr>
            <w:rFonts w:ascii="Times New Roman" w:hAnsi="Times New Roman" w:cs="Times New Roman"/>
            <w:sz w:val="24"/>
            <w:szCs w:val="24"/>
          </w:rPr>
          <w:t>(10021693).</w:t>
        </w:r>
        <w:r w:rsidR="00841F80">
          <w:rPr>
            <w:rFonts w:ascii="Times New Roman" w:hAnsi="Times New Roman" w:cs="Times New Roman"/>
            <w:sz w:val="24"/>
            <w:szCs w:val="24"/>
          </w:rPr>
          <w:t xml:space="preserve"> </w:t>
        </w:r>
        <w:r>
          <w:rPr>
            <w:rFonts w:ascii="Times New Roman" w:hAnsi="Times New Roman" w:cs="Times New Roman"/>
            <w:sz w:val="24"/>
            <w:szCs w:val="24"/>
          </w:rPr>
          <w:t>The OOS was logged within 24 hours of the observation.</w:t>
        </w:r>
      </w:ins>
    </w:p>
    <w:p w14:paraId="23313A1D" w14:textId="77777777" w:rsidR="00835C02" w:rsidRDefault="00835C02" w:rsidP="00F3209F">
      <w:pPr>
        <w:pStyle w:val="ListParagraph"/>
        <w:numPr>
          <w:ilvl w:val="1"/>
          <w:numId w:val="4"/>
        </w:numPr>
        <w:spacing w:before="120" w:after="120" w:line="360" w:lineRule="auto"/>
        <w:ind w:left="1134" w:right="180" w:hanging="425"/>
        <w:contextualSpacing w:val="0"/>
        <w:jc w:val="both"/>
        <w:rPr>
          <w:rFonts w:ascii="Times New Roman" w:hAnsi="Times New Roman" w:cs="Times New Roman"/>
          <w:sz w:val="24"/>
          <w:szCs w:val="24"/>
        </w:rPr>
      </w:pPr>
      <w:r w:rsidRPr="007C4EAA">
        <w:rPr>
          <w:rFonts w:ascii="Times New Roman" w:hAnsi="Times New Roman" w:cs="Times New Roman"/>
          <w:b/>
          <w:sz w:val="24"/>
          <w:szCs w:val="24"/>
        </w:rPr>
        <w:t>Initiator Name and Department:</w:t>
      </w:r>
      <w:r w:rsidRPr="007C4EAA">
        <w:rPr>
          <w:rFonts w:ascii="Times New Roman" w:hAnsi="Times New Roman" w:cs="Times New Roman"/>
          <w:sz w:val="24"/>
          <w:szCs w:val="24"/>
        </w:rPr>
        <w:t xml:space="preserve"> </w:t>
      </w:r>
    </w:p>
    <w:tbl>
      <w:tblPr>
        <w:tblStyle w:val="TableGrid"/>
        <w:tblW w:w="9781" w:type="dxa"/>
        <w:tblInd w:w="-5" w:type="dxa"/>
        <w:tblLayout w:type="fixed"/>
        <w:tblLook w:val="04A0" w:firstRow="1" w:lastRow="0" w:firstColumn="1" w:lastColumn="0" w:noHBand="0" w:noVBand="1"/>
      </w:tblPr>
      <w:tblGrid>
        <w:gridCol w:w="2977"/>
        <w:gridCol w:w="2693"/>
        <w:gridCol w:w="1843"/>
        <w:gridCol w:w="2268"/>
      </w:tblGrid>
      <w:tr w:rsidR="00D02CD7" w:rsidRPr="00D313FB" w14:paraId="4F2EE9AE" w14:textId="77777777" w:rsidTr="00D02CD7">
        <w:trPr>
          <w:trHeight w:val="660"/>
        </w:trPr>
        <w:tc>
          <w:tcPr>
            <w:tcW w:w="2977" w:type="dxa"/>
            <w:vAlign w:val="center"/>
          </w:tcPr>
          <w:p w14:paraId="328F24C2" w14:textId="086D63F7" w:rsidR="00D02CD7" w:rsidRPr="00D313FB" w:rsidRDefault="00841F80" w:rsidP="00D02CD7">
            <w:pPr>
              <w:pStyle w:val="ListParagraph"/>
              <w:spacing w:before="120" w:after="120"/>
              <w:ind w:left="0" w:right="180"/>
              <w:contextualSpacing w:val="0"/>
              <w:jc w:val="center"/>
              <w:rPr>
                <w:rFonts w:ascii="Times New Roman" w:hAnsi="Times New Roman" w:cs="Times New Roman"/>
                <w:b/>
                <w:sz w:val="24"/>
                <w:szCs w:val="24"/>
              </w:rPr>
            </w:pPr>
            <w:ins w:id="114" w:author="Eshwara Samboju/QC/SYNGENE" w:date="2020-08-08T20:30:00Z">
              <w:r>
                <w:rPr>
                  <w:rFonts w:ascii="Times New Roman" w:hAnsi="Times New Roman" w:cs="Times New Roman"/>
                  <w:b/>
                  <w:sz w:val="24"/>
                  <w:szCs w:val="24"/>
                </w:rPr>
                <w:t>DEV</w:t>
              </w:r>
            </w:ins>
            <w:del w:id="115" w:author="Eshwara Samboju/QC/SYNGENE" w:date="2020-08-08T20:30:00Z">
              <w:r w:rsidR="00D02CD7" w:rsidRPr="00D313FB">
                <w:rPr>
                  <w:rFonts w:ascii="Times New Roman" w:hAnsi="Times New Roman" w:cs="Times New Roman"/>
                  <w:b/>
                  <w:sz w:val="24"/>
                  <w:szCs w:val="24"/>
                </w:rPr>
                <w:delText>OOS</w:delText>
              </w:r>
            </w:del>
            <w:r w:rsidR="00D02CD7" w:rsidRPr="00D313FB">
              <w:rPr>
                <w:rFonts w:ascii="Times New Roman" w:hAnsi="Times New Roman" w:cs="Times New Roman"/>
                <w:b/>
                <w:sz w:val="24"/>
                <w:szCs w:val="24"/>
              </w:rPr>
              <w:t xml:space="preserve"> NO</w:t>
            </w:r>
          </w:p>
        </w:tc>
        <w:tc>
          <w:tcPr>
            <w:tcW w:w="2693" w:type="dxa"/>
            <w:vAlign w:val="center"/>
          </w:tcPr>
          <w:p w14:paraId="3881F620" w14:textId="77777777" w:rsidR="00D02CD7" w:rsidRPr="00D313FB" w:rsidRDefault="00D02CD7" w:rsidP="00D02CD7">
            <w:pPr>
              <w:pStyle w:val="ListParagraph"/>
              <w:spacing w:before="120" w:after="120"/>
              <w:ind w:left="0" w:right="180"/>
              <w:contextualSpacing w:val="0"/>
              <w:jc w:val="center"/>
              <w:rPr>
                <w:rFonts w:ascii="Times New Roman" w:hAnsi="Times New Roman" w:cs="Times New Roman"/>
                <w:b/>
                <w:sz w:val="24"/>
                <w:szCs w:val="24"/>
              </w:rPr>
            </w:pPr>
            <w:r w:rsidRPr="00D313FB">
              <w:rPr>
                <w:rFonts w:ascii="Times New Roman" w:hAnsi="Times New Roman" w:cs="Times New Roman"/>
                <w:b/>
                <w:sz w:val="24"/>
                <w:szCs w:val="24"/>
              </w:rPr>
              <w:t>INITIATED BY</w:t>
            </w:r>
          </w:p>
        </w:tc>
        <w:tc>
          <w:tcPr>
            <w:tcW w:w="1843" w:type="dxa"/>
            <w:vAlign w:val="center"/>
          </w:tcPr>
          <w:p w14:paraId="6CCC06AF" w14:textId="77777777" w:rsidR="00D02CD7" w:rsidRPr="00D313FB" w:rsidRDefault="00D02CD7" w:rsidP="00D02CD7">
            <w:pPr>
              <w:pStyle w:val="ListParagraph"/>
              <w:spacing w:before="120" w:after="120"/>
              <w:ind w:left="0" w:right="180"/>
              <w:contextualSpacing w:val="0"/>
              <w:jc w:val="center"/>
              <w:rPr>
                <w:rFonts w:ascii="Times New Roman" w:hAnsi="Times New Roman" w:cs="Times New Roman"/>
                <w:b/>
                <w:sz w:val="24"/>
                <w:szCs w:val="24"/>
              </w:rPr>
            </w:pPr>
            <w:r w:rsidRPr="00D313FB">
              <w:rPr>
                <w:rFonts w:ascii="Times New Roman" w:hAnsi="Times New Roman" w:cs="Times New Roman"/>
                <w:b/>
                <w:sz w:val="24"/>
                <w:szCs w:val="24"/>
              </w:rPr>
              <w:t>DATE OF INITIATION</w:t>
            </w:r>
          </w:p>
        </w:tc>
        <w:tc>
          <w:tcPr>
            <w:tcW w:w="2268" w:type="dxa"/>
            <w:vAlign w:val="center"/>
          </w:tcPr>
          <w:p w14:paraId="6A295857" w14:textId="77777777" w:rsidR="00D02CD7" w:rsidRPr="00D313FB" w:rsidRDefault="00D02CD7" w:rsidP="00D02CD7">
            <w:pPr>
              <w:pStyle w:val="ListParagraph"/>
              <w:spacing w:before="120" w:after="120"/>
              <w:ind w:left="0" w:right="180"/>
              <w:contextualSpacing w:val="0"/>
              <w:jc w:val="center"/>
              <w:rPr>
                <w:rFonts w:ascii="Times New Roman" w:hAnsi="Times New Roman" w:cs="Times New Roman"/>
                <w:b/>
                <w:sz w:val="24"/>
                <w:szCs w:val="24"/>
              </w:rPr>
            </w:pPr>
            <w:commentRangeStart w:id="116"/>
            <w:r w:rsidRPr="00D313FB">
              <w:rPr>
                <w:rFonts w:ascii="Times New Roman" w:hAnsi="Times New Roman" w:cs="Times New Roman"/>
                <w:b/>
                <w:sz w:val="24"/>
                <w:szCs w:val="24"/>
              </w:rPr>
              <w:t>DEPARTMENT</w:t>
            </w:r>
            <w:commentRangeEnd w:id="116"/>
            <w:r w:rsidR="000D4913">
              <w:rPr>
                <w:rStyle w:val="CommentReference"/>
              </w:rPr>
              <w:commentReference w:id="116"/>
            </w:r>
          </w:p>
        </w:tc>
      </w:tr>
      <w:tr w:rsidR="00D02CD7" w:rsidRPr="00D313FB" w14:paraId="6A467DC4" w14:textId="77777777" w:rsidTr="00D02CD7">
        <w:trPr>
          <w:trHeight w:val="673"/>
        </w:trPr>
        <w:tc>
          <w:tcPr>
            <w:tcW w:w="2977" w:type="dxa"/>
            <w:vAlign w:val="center"/>
          </w:tcPr>
          <w:p w14:paraId="55C79D83" w14:textId="67A0A7D6" w:rsidR="00D02CD7" w:rsidRPr="00D313FB" w:rsidRDefault="00841F80" w:rsidP="00D02CD7">
            <w:pPr>
              <w:jc w:val="center"/>
              <w:rPr>
                <w:rFonts w:ascii="Times New Roman" w:hAnsi="Times New Roman" w:cs="Times New Roman"/>
                <w:sz w:val="24"/>
                <w:szCs w:val="24"/>
              </w:rPr>
            </w:pPr>
            <w:ins w:id="117" w:author="Eshwara Samboju/QC/SYNGENE" w:date="2020-08-08T20:30:00Z">
              <w:r>
                <w:rPr>
                  <w:rFonts w:ascii="Times New Roman" w:hAnsi="Times New Roman" w:cs="Times New Roman"/>
                  <w:sz w:val="24"/>
                  <w:szCs w:val="24"/>
                </w:rPr>
                <w:t>SYN/GMP/DEV/2020-0615</w:t>
              </w:r>
            </w:ins>
          </w:p>
        </w:tc>
        <w:tc>
          <w:tcPr>
            <w:tcW w:w="2693" w:type="dxa"/>
            <w:vAlign w:val="center"/>
          </w:tcPr>
          <w:p w14:paraId="65F29A9B" w14:textId="77777777" w:rsidR="00D02CD7" w:rsidRPr="00BD6E15" w:rsidRDefault="00D02CD7" w:rsidP="00D02CD7">
            <w:pPr>
              <w:jc w:val="center"/>
              <w:rPr>
                <w:rFonts w:ascii="Times New Roman" w:hAnsi="Times New Roman" w:cs="Times New Roman"/>
                <w:sz w:val="24"/>
                <w:szCs w:val="24"/>
              </w:rPr>
            </w:pPr>
            <w:r w:rsidRPr="00D313FB">
              <w:rPr>
                <w:rFonts w:ascii="Times New Roman" w:hAnsi="Times New Roman" w:cs="Times New Roman"/>
                <w:sz w:val="24"/>
                <w:szCs w:val="24"/>
              </w:rPr>
              <w:t xml:space="preserve">Mohamed </w:t>
            </w:r>
            <w:proofErr w:type="spellStart"/>
            <w:r w:rsidRPr="00D313FB">
              <w:rPr>
                <w:rFonts w:ascii="Times New Roman" w:hAnsi="Times New Roman" w:cs="Times New Roman"/>
                <w:sz w:val="24"/>
                <w:szCs w:val="24"/>
              </w:rPr>
              <w:t>Aleemuddin</w:t>
            </w:r>
            <w:proofErr w:type="spellEnd"/>
            <w:r w:rsidRPr="00D313FB">
              <w:rPr>
                <w:rFonts w:ascii="Times New Roman" w:hAnsi="Times New Roman" w:cs="Times New Roman"/>
                <w:sz w:val="24"/>
                <w:szCs w:val="24"/>
              </w:rPr>
              <w:t xml:space="preserve"> Z</w:t>
            </w:r>
          </w:p>
        </w:tc>
        <w:tc>
          <w:tcPr>
            <w:tcW w:w="1843" w:type="dxa"/>
          </w:tcPr>
          <w:p w14:paraId="27221B5B" w14:textId="1953A3EC" w:rsidR="00D02CD7" w:rsidRPr="00D313FB" w:rsidRDefault="00D02CD7" w:rsidP="00D02CD7">
            <w:pPr>
              <w:pStyle w:val="ListParagraph"/>
              <w:spacing w:before="120" w:after="120"/>
              <w:ind w:left="0" w:right="180"/>
              <w:contextualSpacing w:val="0"/>
              <w:jc w:val="center"/>
              <w:rPr>
                <w:rFonts w:ascii="Times New Roman" w:hAnsi="Times New Roman" w:cs="Times New Roman"/>
                <w:sz w:val="24"/>
                <w:szCs w:val="24"/>
              </w:rPr>
            </w:pPr>
            <w:ins w:id="118" w:author="Eshwara Samboju/QC/SYNGENE" w:date="2020-08-08T20:30:00Z">
              <w:r>
                <w:rPr>
                  <w:rFonts w:ascii="Times New Roman" w:hAnsi="Times New Roman" w:cs="Times New Roman"/>
                  <w:sz w:val="24"/>
                  <w:szCs w:val="24"/>
                </w:rPr>
                <w:t>2</w:t>
              </w:r>
              <w:r w:rsidR="00841F80">
                <w:rPr>
                  <w:rFonts w:ascii="Times New Roman" w:hAnsi="Times New Roman" w:cs="Times New Roman"/>
                  <w:sz w:val="24"/>
                  <w:szCs w:val="24"/>
                </w:rPr>
                <w:t>7</w:t>
              </w:r>
            </w:ins>
            <w:del w:id="119" w:author="Eshwara Samboju/QC/SYNGENE" w:date="2020-08-08T20:30:00Z">
              <w:r>
                <w:rPr>
                  <w:rFonts w:ascii="Times New Roman" w:hAnsi="Times New Roman" w:cs="Times New Roman"/>
                  <w:sz w:val="24"/>
                  <w:szCs w:val="24"/>
                </w:rPr>
                <w:delText>28</w:delText>
              </w:r>
            </w:del>
            <w:r w:rsidRPr="00D313FB">
              <w:rPr>
                <w:rFonts w:ascii="Times New Roman" w:hAnsi="Times New Roman" w:cs="Times New Roman"/>
                <w:sz w:val="24"/>
                <w:szCs w:val="24"/>
              </w:rPr>
              <w:t xml:space="preserve"> </w:t>
            </w:r>
            <w:r>
              <w:rPr>
                <w:rFonts w:ascii="Times New Roman" w:hAnsi="Times New Roman" w:cs="Times New Roman"/>
                <w:sz w:val="24"/>
                <w:szCs w:val="24"/>
              </w:rPr>
              <w:t>Jul</w:t>
            </w:r>
            <w:r w:rsidRPr="00D313FB">
              <w:rPr>
                <w:rFonts w:ascii="Times New Roman" w:hAnsi="Times New Roman" w:cs="Times New Roman"/>
                <w:sz w:val="24"/>
                <w:szCs w:val="24"/>
              </w:rPr>
              <w:t xml:space="preserve"> 2020 </w:t>
            </w:r>
          </w:p>
        </w:tc>
        <w:tc>
          <w:tcPr>
            <w:tcW w:w="2268" w:type="dxa"/>
          </w:tcPr>
          <w:p w14:paraId="62802CE0" w14:textId="77777777" w:rsidR="00D02CD7" w:rsidRPr="00D313FB" w:rsidRDefault="00D02CD7" w:rsidP="00D02CD7">
            <w:pPr>
              <w:pStyle w:val="ListParagraph"/>
              <w:spacing w:before="120" w:after="120"/>
              <w:ind w:left="0" w:right="180"/>
              <w:contextualSpacing w:val="0"/>
              <w:jc w:val="center"/>
              <w:rPr>
                <w:rFonts w:ascii="Times New Roman" w:hAnsi="Times New Roman" w:cs="Times New Roman"/>
                <w:sz w:val="24"/>
                <w:szCs w:val="24"/>
              </w:rPr>
            </w:pPr>
            <w:r>
              <w:rPr>
                <w:rFonts w:ascii="Times New Roman" w:hAnsi="Times New Roman" w:cs="Times New Roman"/>
                <w:sz w:val="24"/>
                <w:szCs w:val="24"/>
              </w:rPr>
              <w:t>QC-</w:t>
            </w:r>
            <w:r w:rsidRPr="00D313FB">
              <w:rPr>
                <w:rFonts w:ascii="Times New Roman" w:hAnsi="Times New Roman" w:cs="Times New Roman"/>
                <w:sz w:val="24"/>
                <w:szCs w:val="24"/>
              </w:rPr>
              <w:t>Microbiology</w:t>
            </w:r>
          </w:p>
        </w:tc>
      </w:tr>
    </w:tbl>
    <w:p w14:paraId="2D53B3BA" w14:textId="77777777" w:rsidR="00835C02" w:rsidRPr="007C4EAA" w:rsidRDefault="00835C02" w:rsidP="00F3209F">
      <w:pPr>
        <w:pStyle w:val="Heading1"/>
        <w:numPr>
          <w:ilvl w:val="0"/>
          <w:numId w:val="2"/>
        </w:numPr>
        <w:spacing w:before="360" w:after="120" w:line="360" w:lineRule="auto"/>
        <w:ind w:right="180"/>
        <w:jc w:val="both"/>
        <w:rPr>
          <w:rFonts w:ascii="Times New Roman" w:hAnsi="Times New Roman" w:cs="Times New Roman"/>
          <w:b/>
          <w:sz w:val="24"/>
          <w:szCs w:val="24"/>
        </w:rPr>
      </w:pPr>
      <w:bookmarkStart w:id="120" w:name="_Toc47273622"/>
      <w:commentRangeStart w:id="121"/>
      <w:r w:rsidRPr="00224BE8">
        <w:rPr>
          <w:rFonts w:ascii="Times New Roman" w:hAnsi="Times New Roman" w:cs="Times New Roman"/>
          <w:b/>
          <w:color w:val="auto"/>
          <w:sz w:val="24"/>
          <w:szCs w:val="24"/>
        </w:rPr>
        <w:t>INVESTIGATION TEAM:</w:t>
      </w:r>
      <w:bookmarkEnd w:id="120"/>
      <w:r w:rsidRPr="007C4EAA">
        <w:rPr>
          <w:rFonts w:ascii="Times New Roman" w:hAnsi="Times New Roman" w:cs="Times New Roman"/>
          <w:b/>
          <w:sz w:val="24"/>
          <w:szCs w:val="24"/>
        </w:rPr>
        <w:t xml:space="preserve"> </w:t>
      </w:r>
      <w:commentRangeEnd w:id="121"/>
      <w:r w:rsidR="001878FC">
        <w:rPr>
          <w:rStyle w:val="CommentReference"/>
          <w:rFonts w:asciiTheme="minorHAnsi" w:eastAsiaTheme="minorHAnsi" w:hAnsiTheme="minorHAnsi" w:cstheme="minorBidi"/>
          <w:color w:val="auto"/>
        </w:rPr>
        <w:commentReference w:id="121"/>
      </w:r>
    </w:p>
    <w:p w14:paraId="7F22B325" w14:textId="77777777" w:rsidR="00835C02" w:rsidRPr="007C4EAA" w:rsidRDefault="00835C02" w:rsidP="00224BE8">
      <w:pPr>
        <w:pStyle w:val="ListParagraph"/>
        <w:spacing w:line="360" w:lineRule="auto"/>
        <w:rPr>
          <w:rFonts w:ascii="Times New Roman" w:hAnsi="Times New Roman" w:cs="Times New Roman"/>
          <w:b/>
          <w:sz w:val="24"/>
          <w:szCs w:val="24"/>
        </w:rPr>
      </w:pPr>
      <w:r w:rsidRPr="007C4EAA">
        <w:rPr>
          <w:rFonts w:ascii="Times New Roman" w:hAnsi="Times New Roman" w:cs="Times New Roman"/>
          <w:b/>
          <w:sz w:val="24"/>
          <w:szCs w:val="24"/>
        </w:rPr>
        <w:t>Table-0</w:t>
      </w:r>
      <w:r w:rsidR="007C4EAA">
        <w:rPr>
          <w:rFonts w:ascii="Times New Roman" w:hAnsi="Times New Roman" w:cs="Times New Roman"/>
          <w:b/>
          <w:sz w:val="24"/>
          <w:szCs w:val="24"/>
        </w:rPr>
        <w:t>2</w:t>
      </w:r>
    </w:p>
    <w:tbl>
      <w:tblPr>
        <w:tblStyle w:val="TableGrid"/>
        <w:tblW w:w="0" w:type="auto"/>
        <w:jc w:val="center"/>
        <w:tblLook w:val="04A0" w:firstRow="1" w:lastRow="0" w:firstColumn="1" w:lastColumn="0" w:noHBand="0" w:noVBand="1"/>
      </w:tblPr>
      <w:tblGrid>
        <w:gridCol w:w="3256"/>
        <w:gridCol w:w="2024"/>
        <w:gridCol w:w="3054"/>
      </w:tblGrid>
      <w:tr w:rsidR="00835C02" w:rsidRPr="007C4EAA" w14:paraId="59D204DE" w14:textId="77777777" w:rsidTr="00D02CD7">
        <w:trPr>
          <w:trHeight w:val="415"/>
          <w:jc w:val="center"/>
        </w:trPr>
        <w:tc>
          <w:tcPr>
            <w:tcW w:w="3256" w:type="dxa"/>
          </w:tcPr>
          <w:p w14:paraId="713F84B4" w14:textId="77777777" w:rsidR="00835C02" w:rsidRPr="007C4EAA" w:rsidRDefault="00835C02">
            <w:pPr>
              <w:spacing w:line="360" w:lineRule="auto"/>
              <w:rPr>
                <w:rFonts w:ascii="Times New Roman" w:hAnsi="Times New Roman" w:cs="Times New Roman"/>
                <w:b/>
                <w:sz w:val="24"/>
                <w:szCs w:val="24"/>
              </w:rPr>
            </w:pPr>
            <w:r w:rsidRPr="007C4EAA">
              <w:rPr>
                <w:rFonts w:ascii="Times New Roman" w:hAnsi="Times New Roman" w:cs="Times New Roman"/>
                <w:b/>
                <w:sz w:val="24"/>
                <w:szCs w:val="24"/>
              </w:rPr>
              <w:t>Name</w:t>
            </w:r>
          </w:p>
        </w:tc>
        <w:tc>
          <w:tcPr>
            <w:tcW w:w="2024" w:type="dxa"/>
          </w:tcPr>
          <w:p w14:paraId="2CD2EDBF" w14:textId="77777777" w:rsidR="00835C02" w:rsidRPr="007C4EAA" w:rsidRDefault="00835C02">
            <w:pPr>
              <w:spacing w:line="360" w:lineRule="auto"/>
              <w:rPr>
                <w:rFonts w:ascii="Times New Roman" w:hAnsi="Times New Roman" w:cs="Times New Roman"/>
                <w:b/>
                <w:sz w:val="24"/>
                <w:szCs w:val="24"/>
              </w:rPr>
            </w:pPr>
            <w:r w:rsidRPr="007C4EAA">
              <w:rPr>
                <w:rFonts w:ascii="Times New Roman" w:hAnsi="Times New Roman" w:cs="Times New Roman"/>
                <w:b/>
                <w:sz w:val="24"/>
                <w:szCs w:val="24"/>
              </w:rPr>
              <w:t>Designation</w:t>
            </w:r>
          </w:p>
        </w:tc>
        <w:tc>
          <w:tcPr>
            <w:tcW w:w="3054" w:type="dxa"/>
          </w:tcPr>
          <w:p w14:paraId="32F771B5" w14:textId="77777777" w:rsidR="00835C02" w:rsidRPr="007C4EAA" w:rsidRDefault="00835C02">
            <w:pPr>
              <w:spacing w:line="360" w:lineRule="auto"/>
              <w:rPr>
                <w:rFonts w:ascii="Times New Roman" w:hAnsi="Times New Roman" w:cs="Times New Roman"/>
                <w:b/>
                <w:sz w:val="24"/>
                <w:szCs w:val="24"/>
              </w:rPr>
            </w:pPr>
            <w:r w:rsidRPr="007C4EAA">
              <w:rPr>
                <w:rFonts w:ascii="Times New Roman" w:hAnsi="Times New Roman" w:cs="Times New Roman"/>
                <w:b/>
                <w:sz w:val="24"/>
                <w:szCs w:val="24"/>
              </w:rPr>
              <w:t xml:space="preserve">Department </w:t>
            </w:r>
          </w:p>
        </w:tc>
      </w:tr>
      <w:tr w:rsidR="00D02CD7" w:rsidRPr="007C4EAA" w14:paraId="3BFF7F4E" w14:textId="77777777" w:rsidTr="00D02CD7">
        <w:trPr>
          <w:trHeight w:val="431"/>
          <w:jc w:val="center"/>
        </w:trPr>
        <w:tc>
          <w:tcPr>
            <w:tcW w:w="3256" w:type="dxa"/>
          </w:tcPr>
          <w:p w14:paraId="6911A9DD"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 xml:space="preserve">Mr. Mohamed </w:t>
            </w:r>
            <w:proofErr w:type="spellStart"/>
            <w:r w:rsidRPr="00D313FB">
              <w:rPr>
                <w:rFonts w:ascii="Times New Roman" w:hAnsi="Times New Roman" w:cs="Times New Roman"/>
                <w:sz w:val="24"/>
                <w:szCs w:val="24"/>
              </w:rPr>
              <w:t>Aleemuddin</w:t>
            </w:r>
            <w:proofErr w:type="spellEnd"/>
            <w:r w:rsidRPr="00D313FB">
              <w:rPr>
                <w:rFonts w:ascii="Times New Roman" w:hAnsi="Times New Roman" w:cs="Times New Roman"/>
                <w:sz w:val="24"/>
                <w:szCs w:val="24"/>
              </w:rPr>
              <w:t xml:space="preserve"> Z</w:t>
            </w:r>
          </w:p>
        </w:tc>
        <w:tc>
          <w:tcPr>
            <w:tcW w:w="2024" w:type="dxa"/>
          </w:tcPr>
          <w:p w14:paraId="65AE6EBB"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Junior Manager</w:t>
            </w:r>
          </w:p>
        </w:tc>
        <w:tc>
          <w:tcPr>
            <w:tcW w:w="3054" w:type="dxa"/>
          </w:tcPr>
          <w:p w14:paraId="6FDAE7E7"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QC-Microbiology</w:t>
            </w:r>
          </w:p>
        </w:tc>
      </w:tr>
      <w:tr w:rsidR="00D02CD7" w:rsidRPr="007C4EAA" w14:paraId="233084AC" w14:textId="77777777" w:rsidTr="00D02CD7">
        <w:trPr>
          <w:trHeight w:val="415"/>
          <w:jc w:val="center"/>
        </w:trPr>
        <w:tc>
          <w:tcPr>
            <w:tcW w:w="3256" w:type="dxa"/>
          </w:tcPr>
          <w:p w14:paraId="53C3ACE0"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 xml:space="preserve">Mr. Eshwara </w:t>
            </w:r>
          </w:p>
        </w:tc>
        <w:tc>
          <w:tcPr>
            <w:tcW w:w="2024" w:type="dxa"/>
          </w:tcPr>
          <w:p w14:paraId="14CBE98A"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Manager</w:t>
            </w:r>
          </w:p>
        </w:tc>
        <w:tc>
          <w:tcPr>
            <w:tcW w:w="3054" w:type="dxa"/>
          </w:tcPr>
          <w:p w14:paraId="6DCB16A4"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QC-Microbiology</w:t>
            </w:r>
          </w:p>
        </w:tc>
      </w:tr>
      <w:tr w:rsidR="00D02CD7" w:rsidRPr="007C4EAA" w14:paraId="3AAF9168" w14:textId="77777777" w:rsidTr="00D02CD7">
        <w:trPr>
          <w:trHeight w:val="415"/>
          <w:jc w:val="center"/>
        </w:trPr>
        <w:tc>
          <w:tcPr>
            <w:tcW w:w="3256" w:type="dxa"/>
          </w:tcPr>
          <w:p w14:paraId="175E6DF7"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Mr. Shashi Kumar</w:t>
            </w:r>
          </w:p>
        </w:tc>
        <w:tc>
          <w:tcPr>
            <w:tcW w:w="2024" w:type="dxa"/>
          </w:tcPr>
          <w:p w14:paraId="1CAD480B"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Junior Manager</w:t>
            </w:r>
          </w:p>
        </w:tc>
        <w:tc>
          <w:tcPr>
            <w:tcW w:w="3054" w:type="dxa"/>
          </w:tcPr>
          <w:p w14:paraId="3EB18106"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Quality Assurance</w:t>
            </w:r>
          </w:p>
        </w:tc>
      </w:tr>
      <w:tr w:rsidR="00D02CD7" w:rsidRPr="007C4EAA" w14:paraId="49A3DC54" w14:textId="77777777" w:rsidTr="00D02CD7">
        <w:trPr>
          <w:trHeight w:val="415"/>
          <w:jc w:val="center"/>
        </w:trPr>
        <w:tc>
          <w:tcPr>
            <w:tcW w:w="3256" w:type="dxa"/>
          </w:tcPr>
          <w:p w14:paraId="7C6A0E88" w14:textId="77777777" w:rsidR="00D02CD7"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Mr. Madhusudana</w:t>
            </w:r>
          </w:p>
        </w:tc>
        <w:tc>
          <w:tcPr>
            <w:tcW w:w="2024" w:type="dxa"/>
          </w:tcPr>
          <w:p w14:paraId="0BBC69C0" w14:textId="77777777" w:rsidR="00D02CD7"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Assistant Manager</w:t>
            </w:r>
          </w:p>
        </w:tc>
        <w:tc>
          <w:tcPr>
            <w:tcW w:w="3054" w:type="dxa"/>
          </w:tcPr>
          <w:p w14:paraId="5631A56B" w14:textId="77777777" w:rsidR="00D02CD7" w:rsidRPr="007C4EAA" w:rsidRDefault="00D02CD7" w:rsidP="00D02CD7">
            <w:pPr>
              <w:spacing w:line="360" w:lineRule="auto"/>
              <w:rPr>
                <w:rFonts w:ascii="Times New Roman" w:hAnsi="Times New Roman" w:cs="Times New Roman"/>
                <w:sz w:val="24"/>
                <w:szCs w:val="24"/>
              </w:rPr>
            </w:pPr>
            <w:r w:rsidRPr="00D313FB">
              <w:rPr>
                <w:rFonts w:ascii="Times New Roman" w:hAnsi="Times New Roman" w:cs="Times New Roman"/>
                <w:sz w:val="24"/>
                <w:szCs w:val="24"/>
              </w:rPr>
              <w:t>Quality Assurance</w:t>
            </w:r>
          </w:p>
        </w:tc>
      </w:tr>
    </w:tbl>
    <w:p w14:paraId="2E484FEB" w14:textId="77777777" w:rsidR="00835C02" w:rsidRPr="007C4EAA" w:rsidRDefault="00835C02" w:rsidP="00F3209F">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122" w:name="_Toc47273623"/>
      <w:r w:rsidRPr="007C4EAA">
        <w:rPr>
          <w:rFonts w:ascii="Times New Roman" w:hAnsi="Times New Roman" w:cs="Times New Roman"/>
          <w:b/>
          <w:color w:val="auto"/>
          <w:sz w:val="24"/>
          <w:szCs w:val="24"/>
        </w:rPr>
        <w:lastRenderedPageBreak/>
        <w:t>INVESTIGATION AND ROOT CAUSE ANALYSIS:</w:t>
      </w:r>
      <w:bookmarkEnd w:id="122"/>
    </w:p>
    <w:p w14:paraId="272EB633" w14:textId="77777777" w:rsidR="00835C02" w:rsidRDefault="00835C02" w:rsidP="00F3209F">
      <w:pPr>
        <w:pStyle w:val="ListParagraph"/>
        <w:numPr>
          <w:ilvl w:val="1"/>
          <w:numId w:val="7"/>
        </w:numPr>
        <w:spacing w:before="120" w:after="120" w:line="360" w:lineRule="auto"/>
        <w:ind w:right="180" w:hanging="551"/>
        <w:jc w:val="both"/>
        <w:rPr>
          <w:rFonts w:ascii="Times New Roman" w:hAnsi="Times New Roman" w:cs="Times New Roman"/>
          <w:b/>
          <w:sz w:val="24"/>
          <w:szCs w:val="24"/>
        </w:rPr>
      </w:pPr>
      <w:commentRangeStart w:id="123"/>
      <w:r w:rsidRPr="00224BE8">
        <w:rPr>
          <w:rFonts w:ascii="Times New Roman" w:hAnsi="Times New Roman" w:cs="Times New Roman"/>
          <w:b/>
          <w:sz w:val="24"/>
          <w:szCs w:val="24"/>
        </w:rPr>
        <w:t xml:space="preserve">Initial/Preliminary Impact assessment: </w:t>
      </w:r>
      <w:commentRangeEnd w:id="123"/>
      <w:r w:rsidR="007D4AB7">
        <w:rPr>
          <w:rStyle w:val="CommentReference"/>
        </w:rPr>
        <w:commentReference w:id="123"/>
      </w:r>
    </w:p>
    <w:p w14:paraId="46109579" w14:textId="38C44CC8" w:rsidR="003001C5" w:rsidRPr="003001C5" w:rsidRDefault="003001C5" w:rsidP="00696220">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environmental monitoring was carried out as per the SOP</w:t>
      </w:r>
      <w:ins w:id="124" w:author="Eshwara Samboju/QC/SYNGENE" w:date="2020-08-08T20:30:00Z">
        <w:r w:rsidR="00CE6ABE">
          <w:rPr>
            <w:rFonts w:ascii="Times New Roman" w:eastAsia="Times New Roman" w:hAnsi="Times New Roman" w:cs="Times New Roman"/>
            <w:sz w:val="24"/>
            <w:szCs w:val="24"/>
            <w:lang w:val="en-US"/>
          </w:rPr>
          <w:t xml:space="preserve">: </w:t>
        </w:r>
      </w:ins>
      <w:del w:id="125" w:author="Eshwara Samboju/QC/SYNGENE" w:date="2020-08-08T20:30:00Z">
        <w:r>
          <w:rPr>
            <w:rFonts w:ascii="Times New Roman" w:eastAsia="Times New Roman" w:hAnsi="Times New Roman" w:cs="Times New Roman"/>
            <w:sz w:val="24"/>
            <w:szCs w:val="24"/>
            <w:lang w:val="en-US"/>
          </w:rPr>
          <w:delText xml:space="preserve"> :</w:delText>
        </w:r>
      </w:del>
      <w:r>
        <w:rPr>
          <w:rFonts w:ascii="Times New Roman" w:eastAsia="Times New Roman" w:hAnsi="Times New Roman" w:cs="Times New Roman"/>
          <w:sz w:val="24"/>
          <w:szCs w:val="24"/>
          <w:lang w:val="en-US"/>
        </w:rPr>
        <w:t>SOP-GMP-QCM-0010 (Environmental monitoring of clean room in Biologics manufacturing plant-3)</w:t>
      </w:r>
    </w:p>
    <w:p w14:paraId="5DC26966" w14:textId="77777777" w:rsidR="00CE6ABE" w:rsidRDefault="00CE6ABE" w:rsidP="00696220">
      <w:pPr>
        <w:pStyle w:val="ListParagraph"/>
        <w:numPr>
          <w:ilvl w:val="0"/>
          <w:numId w:val="31"/>
        </w:numPr>
        <w:spacing w:before="120" w:after="120" w:line="360" w:lineRule="auto"/>
        <w:ind w:left="1276" w:right="180" w:hanging="425"/>
        <w:rPr>
          <w:ins w:id="126" w:author="Eshwara Samboju/QC/SYNGENE" w:date="2020-08-08T20:30:00Z"/>
          <w:rFonts w:ascii="Times New Roman" w:eastAsia="Times New Roman" w:hAnsi="Times New Roman" w:cs="Times New Roman"/>
          <w:sz w:val="24"/>
          <w:szCs w:val="24"/>
          <w:lang w:val="en-US"/>
        </w:rPr>
      </w:pPr>
      <w:ins w:id="127" w:author="Eshwara Samboju/QC/SYNGENE" w:date="2020-08-08T20:30:00Z">
        <w:r>
          <w:rPr>
            <w:rFonts w:ascii="Times New Roman" w:eastAsia="Times New Roman" w:hAnsi="Times New Roman" w:cs="Times New Roman"/>
            <w:sz w:val="24"/>
            <w:szCs w:val="24"/>
            <w:lang w:val="en-US"/>
          </w:rPr>
          <w:t>Product :</w:t>
        </w:r>
        <w:r w:rsidRPr="002214A7">
          <w:rPr>
            <w:rFonts w:ascii="Times New Roman" w:hAnsi="Times New Roman" w:cs="Times New Roman"/>
            <w:sz w:val="24"/>
            <w:szCs w:val="24"/>
          </w:rPr>
          <w:t>1591 LBP DP OD 5 (30ml Bottle)</w:t>
        </w:r>
        <w:r>
          <w:rPr>
            <w:rFonts w:ascii="Times New Roman" w:hAnsi="Times New Roman" w:cs="Times New Roman"/>
            <w:sz w:val="24"/>
            <w:szCs w:val="24"/>
          </w:rPr>
          <w:t xml:space="preserve"> of batch number </w:t>
        </w:r>
        <w:r w:rsidRPr="00CE6ABE">
          <w:rPr>
            <w:rFonts w:ascii="Times New Roman" w:hAnsi="Times New Roman" w:cs="Times New Roman"/>
            <w:sz w:val="24"/>
            <w:szCs w:val="24"/>
          </w:rPr>
          <w:t>GF20000027</w:t>
        </w:r>
        <w:r>
          <w:rPr>
            <w:rFonts w:ascii="Times New Roman" w:hAnsi="Times New Roman" w:cs="Times New Roman"/>
            <w:sz w:val="24"/>
            <w:szCs w:val="24"/>
          </w:rPr>
          <w:t xml:space="preserve"> filling activity was executed </w:t>
        </w:r>
        <w:r>
          <w:rPr>
            <w:rFonts w:ascii="Times New Roman" w:eastAsia="Times New Roman" w:hAnsi="Times New Roman" w:cs="Times New Roman"/>
            <w:sz w:val="24"/>
            <w:szCs w:val="24"/>
            <w:lang w:val="en-US"/>
          </w:rPr>
          <w:t>on 10 July 2020.</w:t>
        </w:r>
      </w:ins>
    </w:p>
    <w:p w14:paraId="0652589B" w14:textId="77777777" w:rsidR="00CE6ABE" w:rsidRDefault="00CE6ABE" w:rsidP="00AA1164">
      <w:pPr>
        <w:pStyle w:val="ListParagraph"/>
        <w:numPr>
          <w:ilvl w:val="0"/>
          <w:numId w:val="31"/>
        </w:numPr>
        <w:spacing w:before="120" w:after="120" w:line="360" w:lineRule="auto"/>
        <w:ind w:left="1276" w:right="180" w:hanging="425"/>
        <w:rPr>
          <w:ins w:id="128" w:author="Eshwara Samboju/QC/SYNGENE" w:date="2020-08-08T20:30:00Z"/>
          <w:rFonts w:ascii="Times New Roman" w:eastAsia="Times New Roman" w:hAnsi="Times New Roman" w:cs="Times New Roman"/>
          <w:sz w:val="24"/>
          <w:szCs w:val="24"/>
          <w:lang w:val="en-US"/>
        </w:rPr>
      </w:pPr>
      <w:ins w:id="129" w:author="Eshwara Samboju/QC/SYNGENE" w:date="2020-08-08T20:30:00Z">
        <w:r>
          <w:rPr>
            <w:rFonts w:ascii="Times New Roman" w:eastAsia="Times New Roman" w:hAnsi="Times New Roman" w:cs="Times New Roman"/>
            <w:sz w:val="24"/>
            <w:szCs w:val="24"/>
            <w:lang w:val="en-US"/>
          </w:rPr>
          <w:t>The Microbial analytical results (BET and Bioburden) with respect to batch number GF20000027 results found complies.</w:t>
        </w:r>
      </w:ins>
    </w:p>
    <w:p w14:paraId="201DF107" w14:textId="77777777" w:rsidR="008011F0" w:rsidRDefault="008011F0" w:rsidP="00AA1164">
      <w:pPr>
        <w:pStyle w:val="ListParagraph"/>
        <w:numPr>
          <w:ilvl w:val="0"/>
          <w:numId w:val="31"/>
        </w:numPr>
        <w:spacing w:before="120" w:after="120" w:line="360" w:lineRule="auto"/>
        <w:ind w:left="1276" w:right="180" w:hanging="425"/>
        <w:rPr>
          <w:ins w:id="130" w:author="Eshwara Samboju/QC/SYNGENE" w:date="2020-08-08T20:30:00Z"/>
          <w:rFonts w:ascii="Times New Roman" w:eastAsia="Times New Roman" w:hAnsi="Times New Roman" w:cs="Times New Roman"/>
          <w:sz w:val="24"/>
          <w:szCs w:val="24"/>
          <w:lang w:val="en-US"/>
        </w:rPr>
      </w:pPr>
      <w:ins w:id="131" w:author="Eshwara Samboju/QC/SYNGENE" w:date="2020-08-08T20:30:00Z">
        <w:r>
          <w:rPr>
            <w:rFonts w:ascii="Times New Roman" w:eastAsia="Times New Roman" w:hAnsi="Times New Roman" w:cs="Times New Roman"/>
            <w:sz w:val="24"/>
            <w:szCs w:val="24"/>
            <w:lang w:val="en-US"/>
          </w:rPr>
          <w:t>Based on the Microbiological analytics test results the delay in exposure of SET-III monitoring plates</w:t>
        </w:r>
        <w:r w:rsidR="00057EB9">
          <w:rPr>
            <w:rFonts w:ascii="Times New Roman" w:eastAsia="Times New Roman" w:hAnsi="Times New Roman" w:cs="Times New Roman"/>
            <w:sz w:val="24"/>
            <w:szCs w:val="24"/>
            <w:lang w:val="en-US"/>
          </w:rPr>
          <w:t xml:space="preserve"> for 07 minutes </w:t>
        </w:r>
        <w:r>
          <w:rPr>
            <w:rFonts w:ascii="Times New Roman" w:eastAsia="Times New Roman" w:hAnsi="Times New Roman" w:cs="Times New Roman"/>
            <w:sz w:val="24"/>
            <w:szCs w:val="24"/>
            <w:lang w:val="en-US"/>
          </w:rPr>
          <w:t>does not have any potential impact on the batch.</w:t>
        </w:r>
      </w:ins>
    </w:p>
    <w:p w14:paraId="37B44E4B" w14:textId="77777777" w:rsidR="008011F0" w:rsidRDefault="00860EE0" w:rsidP="00AA1164">
      <w:pPr>
        <w:pStyle w:val="ListParagraph"/>
        <w:numPr>
          <w:ilvl w:val="0"/>
          <w:numId w:val="31"/>
        </w:numPr>
        <w:spacing w:before="120" w:after="120" w:line="360" w:lineRule="auto"/>
        <w:ind w:left="1276" w:right="180" w:hanging="425"/>
        <w:rPr>
          <w:ins w:id="132" w:author="Eshwara Samboju/QC/SYNGENE" w:date="2020-08-08T20:30:00Z"/>
          <w:rFonts w:ascii="Times New Roman" w:eastAsia="Times New Roman" w:hAnsi="Times New Roman" w:cs="Times New Roman"/>
          <w:sz w:val="24"/>
          <w:szCs w:val="24"/>
          <w:lang w:val="en-US"/>
        </w:rPr>
      </w:pPr>
      <w:ins w:id="133" w:author="Eshwara Samboju/QC/SYNGENE" w:date="2020-08-08T20:30:00Z">
        <w:r>
          <w:rPr>
            <w:rFonts w:ascii="Times New Roman" w:eastAsia="Times New Roman" w:hAnsi="Times New Roman" w:cs="Times New Roman"/>
            <w:sz w:val="24"/>
            <w:szCs w:val="24"/>
            <w:lang w:val="en-US"/>
          </w:rPr>
          <w:t xml:space="preserve">However, from the said deviation there is no direct impact on the quality of the batch manufactured and the excursions observed during the batch </w:t>
        </w:r>
        <w:commentRangeStart w:id="134"/>
        <w:r>
          <w:rPr>
            <w:rFonts w:ascii="Times New Roman" w:eastAsia="Times New Roman" w:hAnsi="Times New Roman" w:cs="Times New Roman"/>
            <w:sz w:val="24"/>
            <w:szCs w:val="24"/>
            <w:lang w:val="en-US"/>
          </w:rPr>
          <w:t xml:space="preserve">filling activity </w:t>
        </w:r>
      </w:ins>
      <w:commentRangeEnd w:id="134"/>
      <w:r w:rsidR="003D6DCA">
        <w:rPr>
          <w:rStyle w:val="CommentReference"/>
        </w:rPr>
        <w:commentReference w:id="134"/>
      </w:r>
      <w:ins w:id="135" w:author="Eshwara Samboju/QC/SYNGENE" w:date="2020-08-08T20:30:00Z">
        <w:r>
          <w:rPr>
            <w:rFonts w:ascii="Times New Roman" w:eastAsia="Times New Roman" w:hAnsi="Times New Roman" w:cs="Times New Roman"/>
            <w:sz w:val="24"/>
            <w:szCs w:val="24"/>
            <w:lang w:val="en-US"/>
          </w:rPr>
          <w:t>is separately dealt with PR 21654 OOS investigation (Laboratory and Manufacturing investigation).</w:t>
        </w:r>
      </w:ins>
    </w:p>
    <w:p w14:paraId="1B2C684B" w14:textId="77777777" w:rsidR="00B97F06" w:rsidRDefault="00B97F06" w:rsidP="00B97F06">
      <w:pPr>
        <w:pStyle w:val="ListParagraph"/>
        <w:numPr>
          <w:ilvl w:val="1"/>
          <w:numId w:val="7"/>
        </w:numPr>
        <w:spacing w:before="120" w:after="120" w:line="360" w:lineRule="auto"/>
        <w:ind w:right="180" w:hanging="551"/>
        <w:jc w:val="both"/>
        <w:rPr>
          <w:ins w:id="136" w:author="Eshwara Samboju/QC/SYNGENE" w:date="2020-08-08T20:30:00Z"/>
          <w:rFonts w:ascii="Times New Roman" w:hAnsi="Times New Roman" w:cs="Times New Roman"/>
          <w:b/>
          <w:sz w:val="24"/>
          <w:szCs w:val="24"/>
        </w:rPr>
      </w:pPr>
      <w:ins w:id="137" w:author="Eshwara Samboju/QC/SYNGENE" w:date="2020-08-08T20:30:00Z">
        <w:r>
          <w:rPr>
            <w:rFonts w:ascii="Times New Roman" w:hAnsi="Times New Roman" w:cs="Times New Roman"/>
            <w:b/>
            <w:sz w:val="24"/>
            <w:szCs w:val="24"/>
          </w:rPr>
          <w:t>Escalation criteria</w:t>
        </w:r>
        <w:r w:rsidRPr="00224BE8">
          <w:rPr>
            <w:rFonts w:ascii="Times New Roman" w:hAnsi="Times New Roman" w:cs="Times New Roman"/>
            <w:b/>
            <w:sz w:val="24"/>
            <w:szCs w:val="24"/>
          </w:rPr>
          <w:t xml:space="preserve">: </w:t>
        </w:r>
      </w:ins>
    </w:p>
    <w:p w14:paraId="11A9BEF2" w14:textId="77777777" w:rsidR="00B97F06" w:rsidRDefault="00B97F06" w:rsidP="00696220">
      <w:pPr>
        <w:pStyle w:val="ListParagraph"/>
        <w:numPr>
          <w:ilvl w:val="0"/>
          <w:numId w:val="31"/>
        </w:numPr>
        <w:spacing w:before="120" w:after="120" w:line="360" w:lineRule="auto"/>
        <w:ind w:left="1276" w:right="180" w:hanging="425"/>
        <w:rPr>
          <w:ins w:id="138" w:author="Eshwara Samboju/QC/SYNGENE" w:date="2020-08-08T20:30:00Z"/>
          <w:rFonts w:ascii="Times New Roman" w:eastAsia="Times New Roman" w:hAnsi="Times New Roman" w:cs="Times New Roman"/>
          <w:sz w:val="24"/>
          <w:szCs w:val="24"/>
          <w:lang w:val="en-US"/>
        </w:rPr>
      </w:pPr>
      <w:ins w:id="139" w:author="Eshwara Samboju/QC/SYNGENE" w:date="2020-08-08T20:30:00Z">
        <w:r>
          <w:rPr>
            <w:rFonts w:ascii="Times New Roman" w:eastAsia="Times New Roman" w:hAnsi="Times New Roman" w:cs="Times New Roman"/>
            <w:sz w:val="24"/>
            <w:szCs w:val="24"/>
            <w:lang w:val="en-US"/>
          </w:rPr>
          <w:t>The Deviation was initiated (27 July 2020) during the OOS (PR 21654) review by QA.</w:t>
        </w:r>
      </w:ins>
    </w:p>
    <w:p w14:paraId="380EF825" w14:textId="77777777" w:rsidR="00B97F06" w:rsidRDefault="00B97F06" w:rsidP="00696220">
      <w:pPr>
        <w:pStyle w:val="ListParagraph"/>
        <w:numPr>
          <w:ilvl w:val="0"/>
          <w:numId w:val="31"/>
        </w:numPr>
        <w:spacing w:before="120" w:after="120" w:line="360" w:lineRule="auto"/>
        <w:ind w:left="1276" w:right="180" w:hanging="425"/>
        <w:rPr>
          <w:ins w:id="140" w:author="Eshwara Samboju/QC/SYNGENE" w:date="2020-08-08T20:30:00Z"/>
          <w:rFonts w:ascii="Times New Roman" w:eastAsia="Times New Roman" w:hAnsi="Times New Roman" w:cs="Times New Roman"/>
          <w:sz w:val="24"/>
          <w:szCs w:val="24"/>
          <w:lang w:val="en-US"/>
        </w:rPr>
      </w:pPr>
      <w:ins w:id="141" w:author="Eshwara Samboju/QC/SYNGENE" w:date="2020-08-08T20:30:00Z">
        <w:r>
          <w:rPr>
            <w:rFonts w:ascii="Times New Roman" w:eastAsia="Times New Roman" w:hAnsi="Times New Roman" w:cs="Times New Roman"/>
            <w:sz w:val="24"/>
            <w:szCs w:val="24"/>
            <w:lang w:val="en-US"/>
          </w:rPr>
          <w:t>The Deviation was notified to the cross functional team (Production and User department head) through track wise deviation on 31 July 2020.</w:t>
        </w:r>
      </w:ins>
    </w:p>
    <w:p w14:paraId="3152800E" w14:textId="77777777" w:rsidR="00B97F06" w:rsidRDefault="00B97F06" w:rsidP="00696220">
      <w:pPr>
        <w:pStyle w:val="ListParagraph"/>
        <w:numPr>
          <w:ilvl w:val="0"/>
          <w:numId w:val="31"/>
        </w:numPr>
        <w:spacing w:before="120" w:after="120" w:line="360" w:lineRule="auto"/>
        <w:ind w:left="1276" w:right="180" w:hanging="425"/>
        <w:rPr>
          <w:ins w:id="142" w:author="Eshwara Samboju/QC/SYNGENE" w:date="2020-08-08T20:30:00Z"/>
          <w:rFonts w:ascii="Times New Roman" w:eastAsia="Times New Roman" w:hAnsi="Times New Roman" w:cs="Times New Roman"/>
          <w:sz w:val="24"/>
          <w:szCs w:val="24"/>
          <w:lang w:val="en-US"/>
        </w:rPr>
      </w:pPr>
      <w:ins w:id="143" w:author="Eshwara Samboju/QC/SYNGENE" w:date="2020-08-08T20:30:00Z">
        <w:r>
          <w:rPr>
            <w:rFonts w:ascii="Times New Roman" w:eastAsia="Times New Roman" w:hAnsi="Times New Roman" w:cs="Times New Roman"/>
            <w:sz w:val="24"/>
            <w:szCs w:val="24"/>
            <w:lang w:val="en-US"/>
          </w:rPr>
          <w:t xml:space="preserve">The nonconformance is classified as Major as per the deviation SOP </w:t>
        </w:r>
        <w:r w:rsidR="00717AB4">
          <w:rPr>
            <w:rFonts w:ascii="Times New Roman" w:eastAsia="Times New Roman" w:hAnsi="Times New Roman" w:cs="Times New Roman"/>
            <w:sz w:val="24"/>
            <w:szCs w:val="24"/>
            <w:lang w:val="en-US"/>
          </w:rPr>
          <w:t>(SOP-GMP-QA-0007)</w:t>
        </w:r>
      </w:ins>
    </w:p>
    <w:p w14:paraId="4507600B" w14:textId="77777777" w:rsidR="00DE12C2" w:rsidRDefault="00DE12C2" w:rsidP="00696220">
      <w:pPr>
        <w:pStyle w:val="ListParagraph"/>
        <w:numPr>
          <w:ilvl w:val="0"/>
          <w:numId w:val="31"/>
        </w:numPr>
        <w:spacing w:before="120" w:after="120" w:line="360" w:lineRule="auto"/>
        <w:ind w:left="1276" w:right="180" w:hanging="425"/>
        <w:rPr>
          <w:ins w:id="144" w:author="Eshwara Samboju/QC/SYNGENE" w:date="2020-08-08T20:30:00Z"/>
          <w:rFonts w:ascii="Times New Roman" w:eastAsia="Times New Roman" w:hAnsi="Times New Roman" w:cs="Times New Roman"/>
          <w:sz w:val="24"/>
          <w:szCs w:val="24"/>
          <w:lang w:val="en-US"/>
        </w:rPr>
      </w:pPr>
      <w:ins w:id="145" w:author="Eshwara Samboju/QC/SYNGENE" w:date="2020-08-08T20:30:00Z">
        <w:r>
          <w:rPr>
            <w:rFonts w:ascii="Times New Roman" w:eastAsia="Times New Roman" w:hAnsi="Times New Roman" w:cs="Times New Roman"/>
            <w:sz w:val="24"/>
            <w:szCs w:val="24"/>
            <w:lang w:val="en-US"/>
          </w:rPr>
          <w:t>No such nonconformance were notified by any of the analyst during the observation/recording the results.</w:t>
        </w:r>
      </w:ins>
    </w:p>
    <w:p w14:paraId="46FC605C" w14:textId="77777777" w:rsidR="005F7339" w:rsidRDefault="005F7339" w:rsidP="00F3209F">
      <w:pPr>
        <w:pStyle w:val="ListParagraph"/>
        <w:numPr>
          <w:ilvl w:val="1"/>
          <w:numId w:val="7"/>
        </w:numPr>
        <w:spacing w:before="120" w:after="120" w:line="360" w:lineRule="auto"/>
        <w:ind w:right="180" w:hanging="551"/>
        <w:jc w:val="both"/>
        <w:rPr>
          <w:moveTo w:id="146" w:author="Eshwara Samboju/QC/SYNGENE" w:date="2020-08-08T20:30:00Z"/>
          <w:rFonts w:ascii="Times New Roman" w:hAnsi="Times New Roman" w:cs="Times New Roman"/>
          <w:b/>
          <w:sz w:val="24"/>
          <w:szCs w:val="24"/>
        </w:rPr>
      </w:pPr>
      <w:moveToRangeStart w:id="147" w:author="Eshwara Samboju/QC/SYNGENE" w:date="2020-08-08T20:30:00Z" w:name="move47811064"/>
      <w:moveTo w:id="148" w:author="Eshwara Samboju/QC/SYNGENE" w:date="2020-08-08T20:30:00Z">
        <w:r w:rsidRPr="007C4EAA">
          <w:rPr>
            <w:rFonts w:ascii="Times New Roman" w:hAnsi="Times New Roman" w:cs="Times New Roman"/>
            <w:b/>
            <w:sz w:val="24"/>
            <w:szCs w:val="24"/>
          </w:rPr>
          <w:t xml:space="preserve">Immediate Actions or Correction: </w:t>
        </w:r>
      </w:moveTo>
    </w:p>
    <w:moveToRangeEnd w:id="147"/>
    <w:p w14:paraId="5B098582" w14:textId="77777777" w:rsidR="00DE12C2" w:rsidRDefault="00DE12C2" w:rsidP="00696220">
      <w:pPr>
        <w:pStyle w:val="ListParagraph"/>
        <w:numPr>
          <w:ilvl w:val="0"/>
          <w:numId w:val="31"/>
        </w:numPr>
        <w:spacing w:before="120" w:after="120" w:line="360" w:lineRule="auto"/>
        <w:ind w:left="1276" w:right="180" w:hanging="425"/>
        <w:rPr>
          <w:ins w:id="149" w:author="Eshwara Samboju/QC/SYNGENE" w:date="2020-08-08T20:30:00Z"/>
          <w:rFonts w:ascii="Times New Roman" w:eastAsia="Times New Roman" w:hAnsi="Times New Roman" w:cs="Times New Roman"/>
          <w:sz w:val="24"/>
          <w:szCs w:val="24"/>
          <w:lang w:val="en-US"/>
        </w:rPr>
      </w:pPr>
      <w:ins w:id="150" w:author="Eshwara Samboju/QC/SYNGENE" w:date="2020-08-08T20:30:00Z">
        <w:r>
          <w:rPr>
            <w:rFonts w:ascii="Times New Roman" w:eastAsia="Times New Roman" w:hAnsi="Times New Roman" w:cs="Times New Roman"/>
            <w:sz w:val="24"/>
            <w:szCs w:val="24"/>
            <w:lang w:val="en-US"/>
          </w:rPr>
          <w:t>As an immediate action the reconciliation of the media plates of the lot SCDA(L+P) 90 mm lot No:MPD0312 Exp:</w:t>
        </w:r>
        <w:r w:rsidR="004049F4">
          <w:rPr>
            <w:rFonts w:ascii="Times New Roman" w:eastAsia="Times New Roman" w:hAnsi="Times New Roman" w:cs="Times New Roman"/>
            <w:sz w:val="24"/>
            <w:szCs w:val="24"/>
            <w:lang w:val="en-US"/>
          </w:rPr>
          <w:t xml:space="preserve"> O</w:t>
        </w:r>
        <w:r w:rsidR="005B2FCE">
          <w:rPr>
            <w:rFonts w:ascii="Times New Roman" w:eastAsia="Times New Roman" w:hAnsi="Times New Roman" w:cs="Times New Roman"/>
            <w:sz w:val="24"/>
            <w:szCs w:val="24"/>
            <w:lang w:val="en-US"/>
          </w:rPr>
          <w:t>ct</w:t>
        </w:r>
        <w:r>
          <w:rPr>
            <w:rFonts w:ascii="Times New Roman" w:eastAsia="Times New Roman" w:hAnsi="Times New Roman" w:cs="Times New Roman"/>
            <w:sz w:val="24"/>
            <w:szCs w:val="24"/>
            <w:lang w:val="en-US"/>
          </w:rPr>
          <w:t xml:space="preserve"> 2020,and SCDA 55 mm (L+P) SPY088,Exp:Dec 2020 were verified and found satisfactory (</w:t>
        </w:r>
        <w:r w:rsidR="005B2FCE">
          <w:rPr>
            <w:rFonts w:ascii="Times New Roman" w:eastAsia="Times New Roman" w:hAnsi="Times New Roman" w:cs="Times New Roman"/>
            <w:sz w:val="24"/>
            <w:szCs w:val="24"/>
            <w:lang w:val="en-US"/>
          </w:rPr>
          <w:t xml:space="preserve">Log book Numbers : </w:t>
        </w:r>
        <w:r w:rsidR="004049F4">
          <w:rPr>
            <w:rFonts w:ascii="Times New Roman" w:eastAsia="Times New Roman" w:hAnsi="Times New Roman" w:cs="Times New Roman"/>
            <w:sz w:val="24"/>
            <w:szCs w:val="24"/>
            <w:lang w:val="en-US"/>
          </w:rPr>
          <w:t>90mm:S19/QCM/2020/00004 page no :28 and 29,55 mm S19/QCM/2020/00029 page No:50 and S19/QCM/2020/00005,page no:01</w:t>
        </w:r>
        <w:r w:rsidR="005B2FCE">
          <w:rPr>
            <w:rFonts w:ascii="Times New Roman" w:eastAsia="Times New Roman" w:hAnsi="Times New Roman" w:cs="Times New Roman"/>
            <w:sz w:val="24"/>
            <w:szCs w:val="24"/>
            <w:lang w:val="en-US"/>
          </w:rPr>
          <w:t xml:space="preserve">,refer attached media reconciliation </w:t>
        </w:r>
        <w:proofErr w:type="spellStart"/>
        <w:r w:rsidR="005B2FCE">
          <w:rPr>
            <w:rFonts w:ascii="Times New Roman" w:eastAsia="Times New Roman" w:hAnsi="Times New Roman" w:cs="Times New Roman"/>
            <w:sz w:val="24"/>
            <w:szCs w:val="24"/>
            <w:lang w:val="en-US"/>
          </w:rPr>
          <w:t>sheet:Attachemnt</w:t>
        </w:r>
        <w:proofErr w:type="spellEnd"/>
        <w:r w:rsidR="005B2FCE">
          <w:rPr>
            <w:rFonts w:ascii="Times New Roman" w:eastAsia="Times New Roman" w:hAnsi="Times New Roman" w:cs="Times New Roman"/>
            <w:sz w:val="24"/>
            <w:szCs w:val="24"/>
            <w:lang w:val="en-US"/>
          </w:rPr>
          <w:t>)</w:t>
        </w:r>
      </w:ins>
    </w:p>
    <w:p w14:paraId="1753AF22" w14:textId="77777777" w:rsidR="004C7663" w:rsidRDefault="005B2FCE" w:rsidP="008F7549">
      <w:pPr>
        <w:pStyle w:val="ListParagraph"/>
        <w:numPr>
          <w:ilvl w:val="0"/>
          <w:numId w:val="31"/>
        </w:numPr>
        <w:spacing w:before="120" w:after="120" w:line="360" w:lineRule="auto"/>
        <w:ind w:left="1276" w:right="180" w:hanging="425"/>
        <w:rPr>
          <w:ins w:id="151" w:author="Eshwara Samboju/QC/SYNGENE" w:date="2020-08-08T20:30:00Z"/>
          <w:rFonts w:ascii="Times New Roman" w:eastAsia="Times New Roman" w:hAnsi="Times New Roman" w:cs="Times New Roman"/>
          <w:sz w:val="24"/>
          <w:szCs w:val="24"/>
          <w:lang w:val="en-US"/>
        </w:rPr>
      </w:pPr>
      <w:ins w:id="152" w:author="Eshwara Samboju/QC/SYNGENE" w:date="2020-08-08T20:30:00Z">
        <w:r w:rsidRPr="005B2FCE">
          <w:rPr>
            <w:rFonts w:ascii="Times New Roman" w:eastAsia="Times New Roman" w:hAnsi="Times New Roman" w:cs="Times New Roman"/>
            <w:b/>
            <w:bCs/>
            <w:sz w:val="24"/>
            <w:szCs w:val="24"/>
            <w:lang w:val="en-US"/>
          </w:rPr>
          <w:lastRenderedPageBreak/>
          <w:t>Correction:</w:t>
        </w:r>
        <w:r>
          <w:rPr>
            <w:rFonts w:ascii="Times New Roman" w:eastAsia="Times New Roman" w:hAnsi="Times New Roman" w:cs="Times New Roman"/>
            <w:b/>
            <w:bCs/>
            <w:sz w:val="24"/>
            <w:szCs w:val="24"/>
            <w:lang w:val="en-US"/>
          </w:rPr>
          <w:t xml:space="preserve"> </w:t>
        </w:r>
        <w:r w:rsidRPr="00B4053C">
          <w:rPr>
            <w:rFonts w:ascii="Times New Roman" w:eastAsia="Times New Roman" w:hAnsi="Times New Roman" w:cs="Times New Roman"/>
            <w:sz w:val="24"/>
            <w:szCs w:val="24"/>
            <w:lang w:val="en-US"/>
          </w:rPr>
          <w:t>Based on the availability of the excursions</w:t>
        </w:r>
        <w:r>
          <w:rPr>
            <w:rFonts w:ascii="Times New Roman" w:eastAsia="Times New Roman" w:hAnsi="Times New Roman" w:cs="Times New Roman"/>
            <w:sz w:val="24"/>
            <w:szCs w:val="24"/>
            <w:lang w:val="en-US"/>
          </w:rPr>
          <w:t xml:space="preserve"> plates which are stored for the identification purpose </w:t>
        </w:r>
        <w:r w:rsidRPr="00B4053C">
          <w:rPr>
            <w:rFonts w:ascii="Times New Roman" w:eastAsia="Times New Roman" w:hAnsi="Times New Roman" w:cs="Times New Roman"/>
            <w:sz w:val="24"/>
            <w:szCs w:val="24"/>
            <w:lang w:val="en-US"/>
          </w:rPr>
          <w:t>the counts of the respective sets has been evaluated</w:t>
        </w:r>
        <w:r w:rsidR="004C7663">
          <w:rPr>
            <w:rFonts w:ascii="Times New Roman" w:eastAsia="Times New Roman" w:hAnsi="Times New Roman" w:cs="Times New Roman"/>
            <w:sz w:val="24"/>
            <w:szCs w:val="24"/>
            <w:lang w:val="en-US"/>
          </w:rPr>
          <w:t xml:space="preserve"> </w:t>
        </w:r>
        <w:proofErr w:type="gramStart"/>
        <w:r w:rsidR="004C7663">
          <w:rPr>
            <w:rFonts w:ascii="Times New Roman" w:eastAsia="Times New Roman" w:hAnsi="Times New Roman" w:cs="Times New Roman"/>
            <w:sz w:val="24"/>
            <w:szCs w:val="24"/>
            <w:lang w:val="en-US"/>
          </w:rPr>
          <w:t>with  the</w:t>
        </w:r>
        <w:proofErr w:type="gramEnd"/>
        <w:r w:rsidR="004C7663">
          <w:rPr>
            <w:rFonts w:ascii="Times New Roman" w:eastAsia="Times New Roman" w:hAnsi="Times New Roman" w:cs="Times New Roman"/>
            <w:sz w:val="24"/>
            <w:szCs w:val="24"/>
            <w:lang w:val="en-US"/>
          </w:rPr>
          <w:t xml:space="preserve"> </w:t>
        </w:r>
        <w:r w:rsidR="00935A36">
          <w:rPr>
            <w:rFonts w:ascii="Times New Roman" w:eastAsia="Times New Roman" w:hAnsi="Times New Roman" w:cs="Times New Roman"/>
            <w:sz w:val="24"/>
            <w:szCs w:val="24"/>
            <w:lang w:val="en-US"/>
          </w:rPr>
          <w:t xml:space="preserve">(Photographical evidence </w:t>
        </w:r>
        <w:r w:rsidR="004C7663">
          <w:rPr>
            <w:rFonts w:ascii="Times New Roman" w:eastAsia="Times New Roman" w:hAnsi="Times New Roman" w:cs="Times New Roman"/>
            <w:sz w:val="24"/>
            <w:szCs w:val="24"/>
            <w:lang w:val="en-US"/>
          </w:rPr>
          <w:t xml:space="preserve">and the same is included in the </w:t>
        </w:r>
        <w:commentRangeStart w:id="153"/>
        <w:r w:rsidR="004C7663">
          <w:rPr>
            <w:rFonts w:ascii="Times New Roman" w:eastAsia="Times New Roman" w:hAnsi="Times New Roman" w:cs="Times New Roman"/>
            <w:sz w:val="24"/>
            <w:szCs w:val="24"/>
            <w:lang w:val="en-US"/>
          </w:rPr>
          <w:t>investigation</w:t>
        </w:r>
      </w:ins>
      <w:commentRangeEnd w:id="153"/>
      <w:r w:rsidR="003D6DCA">
        <w:rPr>
          <w:rStyle w:val="CommentReference"/>
        </w:rPr>
        <w:commentReference w:id="153"/>
      </w:r>
      <w:ins w:id="154" w:author="Eshwara Samboju/QC/SYNGENE" w:date="2020-08-08T20:30:00Z">
        <w:r w:rsidR="004C7663">
          <w:rPr>
            <w:rFonts w:ascii="Times New Roman" w:eastAsia="Times New Roman" w:hAnsi="Times New Roman" w:cs="Times New Roman"/>
            <w:sz w:val="24"/>
            <w:szCs w:val="24"/>
            <w:lang w:val="en-US"/>
          </w:rPr>
          <w:t>.</w:t>
        </w:r>
      </w:ins>
    </w:p>
    <w:p w14:paraId="00727C34" w14:textId="77777777" w:rsidR="00121946" w:rsidRDefault="005F7339" w:rsidP="0008021C">
      <w:pPr>
        <w:pStyle w:val="ListParagraph"/>
        <w:numPr>
          <w:ilvl w:val="1"/>
          <w:numId w:val="7"/>
        </w:numPr>
        <w:spacing w:before="120" w:after="120" w:line="360" w:lineRule="auto"/>
        <w:ind w:right="180" w:hanging="551"/>
        <w:jc w:val="both"/>
        <w:rPr>
          <w:moveTo w:id="155" w:author="Eshwara Samboju/QC/SYNGENE" w:date="2020-08-08T20:30:00Z"/>
          <w:rFonts w:ascii="Times New Roman" w:hAnsi="Times New Roman"/>
          <w:sz w:val="24"/>
          <w:lang w:val="en-US"/>
          <w:rPrChange w:id="156" w:author="Eshwara Samboju/QC/SYNGENE" w:date="2020-08-08T20:30:00Z">
            <w:rPr>
              <w:moveTo w:id="157" w:author="Eshwara Samboju/QC/SYNGENE" w:date="2020-08-08T20:30:00Z"/>
              <w:rFonts w:ascii="Times New Roman" w:hAnsi="Times New Roman" w:cs="Times New Roman"/>
              <w:b/>
              <w:sz w:val="24"/>
              <w:szCs w:val="24"/>
            </w:rPr>
          </w:rPrChange>
        </w:rPr>
      </w:pPr>
      <w:moveToRangeStart w:id="158" w:author="Eshwara Samboju/QC/SYNGENE" w:date="2020-08-08T20:30:00Z" w:name="move47811065"/>
      <w:moveTo w:id="159" w:author="Eshwara Samboju/QC/SYNGENE" w:date="2020-08-08T20:30:00Z">
        <w:r>
          <w:rPr>
            <w:rFonts w:ascii="Times New Roman" w:hAnsi="Times New Roman"/>
            <w:b/>
            <w:sz w:val="24"/>
            <w:lang w:val="en-US"/>
            <w:rPrChange w:id="160" w:author="Eshwara Samboju/QC/SYNGENE" w:date="2020-08-08T20:30:00Z">
              <w:rPr>
                <w:rFonts w:ascii="Times New Roman" w:hAnsi="Times New Roman" w:cs="Times New Roman"/>
                <w:b/>
                <w:sz w:val="24"/>
                <w:szCs w:val="24"/>
              </w:rPr>
            </w:rPrChange>
          </w:rPr>
          <w:t>Historical Check</w:t>
        </w:r>
        <w:r w:rsidRPr="005B2FCE">
          <w:rPr>
            <w:rFonts w:ascii="Times New Roman" w:hAnsi="Times New Roman"/>
            <w:b/>
            <w:sz w:val="24"/>
            <w:lang w:val="en-US"/>
            <w:rPrChange w:id="161" w:author="Eshwara Samboju/QC/SYNGENE" w:date="2020-08-08T20:30:00Z">
              <w:rPr>
                <w:rFonts w:ascii="Times New Roman" w:hAnsi="Times New Roman" w:cs="Times New Roman"/>
                <w:b/>
                <w:sz w:val="24"/>
                <w:szCs w:val="24"/>
              </w:rPr>
            </w:rPrChange>
          </w:rPr>
          <w:t>:</w:t>
        </w:r>
      </w:moveTo>
    </w:p>
    <w:p w14:paraId="581590B0" w14:textId="328C694E" w:rsidR="00A44DC0" w:rsidRPr="00A85AB4" w:rsidRDefault="00B16DB0" w:rsidP="00A44DC0">
      <w:pPr>
        <w:pStyle w:val="ListParagraph"/>
        <w:numPr>
          <w:ilvl w:val="0"/>
          <w:numId w:val="31"/>
        </w:numPr>
        <w:spacing w:before="120" w:after="120" w:line="360" w:lineRule="auto"/>
        <w:ind w:left="1276" w:right="180" w:hanging="425"/>
        <w:rPr>
          <w:ins w:id="162" w:author="Eshwara Samboju/QC/SYNGENE" w:date="2020-08-08T20:30:00Z"/>
          <w:rFonts w:ascii="Times New Roman" w:eastAsia="Times New Roman" w:hAnsi="Times New Roman" w:cs="Times New Roman"/>
          <w:sz w:val="24"/>
          <w:szCs w:val="24"/>
          <w:lang w:val="en-US"/>
        </w:rPr>
      </w:pPr>
      <w:ins w:id="163" w:author="Naveenkumar Mahadeva/QA/SYNGENE" w:date="2020-08-08T21:12:00Z">
        <w:r>
          <w:rPr>
            <w:rFonts w:ascii="Times New Roman" w:eastAsia="Times New Roman" w:hAnsi="Times New Roman" w:cs="Times New Roman"/>
            <w:sz w:val="24"/>
            <w:szCs w:val="24"/>
            <w:lang w:val="en-US"/>
          </w:rPr>
          <w:t xml:space="preserve">The deviation log was verified in the track wise </w:t>
        </w:r>
      </w:ins>
      <w:ins w:id="164" w:author="Naveenkumar Mahadeva/QA/SYNGENE" w:date="2020-08-08T21:13:00Z">
        <w:r>
          <w:rPr>
            <w:rFonts w:ascii="Times New Roman" w:eastAsia="Times New Roman" w:hAnsi="Times New Roman" w:cs="Times New Roman"/>
            <w:sz w:val="24"/>
            <w:szCs w:val="24"/>
            <w:lang w:val="en-US"/>
          </w:rPr>
          <w:t xml:space="preserve">for past one year </w:t>
        </w:r>
        <w:proofErr w:type="spellStart"/>
        <w:r>
          <w:rPr>
            <w:rFonts w:ascii="Times New Roman" w:eastAsia="Times New Roman" w:hAnsi="Times New Roman" w:cs="Times New Roman"/>
            <w:sz w:val="24"/>
            <w:szCs w:val="24"/>
            <w:lang w:val="en-US"/>
          </w:rPr>
          <w:t>i.e</w:t>
        </w:r>
        <w:proofErr w:type="spellEnd"/>
        <w:r>
          <w:rPr>
            <w:rFonts w:ascii="Times New Roman" w:eastAsia="Times New Roman" w:hAnsi="Times New Roman" w:cs="Times New Roman"/>
            <w:sz w:val="24"/>
            <w:szCs w:val="24"/>
            <w:lang w:val="en-US"/>
          </w:rPr>
          <w:t xml:space="preserve">, </w:t>
        </w:r>
      </w:ins>
      <w:moveTo w:id="165" w:author="Eshwara Samboju/QC/SYNGENE" w:date="2020-08-08T20:30:00Z">
        <w:del w:id="166" w:author="Naveenkumar Mahadeva/QA/SYNGENE" w:date="2020-08-08T21:13:00Z">
          <w:r w:rsidR="00172E77" w:rsidRPr="00A85AB4" w:rsidDel="00B16DB0">
            <w:rPr>
              <w:rFonts w:ascii="Times New Roman" w:eastAsia="Times New Roman" w:hAnsi="Times New Roman" w:cs="Times New Roman"/>
              <w:sz w:val="24"/>
              <w:szCs w:val="24"/>
              <w:lang w:val="en-US"/>
            </w:rPr>
            <w:delText xml:space="preserve">No such incident was noticed </w:delText>
          </w:r>
        </w:del>
        <w:del w:id="167" w:author="Naveenkumar Mahadeva/QA/SYNGENE" w:date="2020-08-08T21:10:00Z">
          <w:r w:rsidR="00172E77" w:rsidRPr="00A85AB4" w:rsidDel="00B16DB0">
            <w:rPr>
              <w:rFonts w:ascii="Times New Roman" w:eastAsia="Times New Roman" w:hAnsi="Times New Roman" w:cs="Times New Roman"/>
              <w:sz w:val="24"/>
              <w:szCs w:val="24"/>
              <w:lang w:val="en-US"/>
            </w:rPr>
            <w:delText>in</w:delText>
          </w:r>
        </w:del>
        <w:del w:id="168" w:author="Naveenkumar Mahadeva/QA/SYNGENE" w:date="2020-08-08T21:13:00Z">
          <w:r w:rsidR="00172E77" w:rsidRPr="00A85AB4" w:rsidDel="00B16DB0">
            <w:rPr>
              <w:rFonts w:ascii="Times New Roman" w:eastAsia="Times New Roman" w:hAnsi="Times New Roman" w:cs="Times New Roman"/>
              <w:sz w:val="24"/>
              <w:szCs w:val="24"/>
              <w:lang w:val="en-US"/>
            </w:rPr>
            <w:delText xml:space="preserve"> the last one year i.e</w:delText>
          </w:r>
        </w:del>
        <w:r w:rsidR="00172E77" w:rsidRPr="00A85AB4">
          <w:rPr>
            <w:rFonts w:ascii="Times New Roman" w:eastAsia="Times New Roman" w:hAnsi="Times New Roman" w:cs="Times New Roman"/>
            <w:sz w:val="24"/>
            <w:szCs w:val="24"/>
            <w:lang w:val="en-US"/>
          </w:rPr>
          <w:t xml:space="preserve">. </w:t>
        </w:r>
        <w:moveToRangeStart w:id="169" w:author="Eshwara Samboju/QC/SYNGENE" w:date="2020-08-08T20:30:00Z" w:name="move47811066"/>
        <w:moveToRangeEnd w:id="158"/>
        <w:r w:rsidR="00172E77" w:rsidRPr="00A85AB4">
          <w:rPr>
            <w:rFonts w:ascii="Times New Roman" w:eastAsia="Times New Roman" w:hAnsi="Times New Roman" w:cs="Times New Roman"/>
            <w:sz w:val="24"/>
            <w:szCs w:val="24"/>
            <w:lang w:val="en-US"/>
          </w:rPr>
          <w:t>from July 2019 to July 2020</w:t>
        </w:r>
      </w:moveTo>
      <w:moveToRangeEnd w:id="169"/>
      <w:ins w:id="170" w:author="Naveenkumar Mahadeva/QA/SYNGENE" w:date="2020-08-08T21:13:00Z">
        <w:r>
          <w:rPr>
            <w:rFonts w:ascii="Times New Roman" w:eastAsia="Times New Roman" w:hAnsi="Times New Roman" w:cs="Times New Roman"/>
            <w:sz w:val="24"/>
            <w:szCs w:val="24"/>
            <w:lang w:val="en-US"/>
          </w:rPr>
          <w:t xml:space="preserve"> and found no such incident was reported.</w:t>
        </w:r>
      </w:ins>
      <w:ins w:id="171" w:author="Eshwara Samboju/QC/SYNGENE" w:date="2020-08-08T20:30:00Z">
        <w:del w:id="172" w:author="Naveenkumar Mahadeva/QA/SYNGENE" w:date="2020-08-08T21:13:00Z">
          <w:r w:rsidR="00A44DC0" w:rsidDel="00B16DB0">
            <w:rPr>
              <w:rFonts w:ascii="Times New Roman" w:eastAsia="Times New Roman" w:hAnsi="Times New Roman" w:cs="Times New Roman"/>
              <w:sz w:val="24"/>
              <w:szCs w:val="24"/>
              <w:lang w:val="en-US"/>
            </w:rPr>
            <w:delText>,the deviation log was verified in the trackwise.</w:delText>
          </w:r>
        </w:del>
      </w:ins>
    </w:p>
    <w:p w14:paraId="51A52BDE" w14:textId="77777777" w:rsidR="00AD6EE9" w:rsidRDefault="00AD6EE9" w:rsidP="0008021C">
      <w:pPr>
        <w:pStyle w:val="ListParagraph"/>
        <w:numPr>
          <w:ilvl w:val="1"/>
          <w:numId w:val="7"/>
        </w:numPr>
        <w:spacing w:before="120" w:after="120" w:line="360" w:lineRule="auto"/>
        <w:ind w:right="180" w:hanging="551"/>
        <w:jc w:val="both"/>
        <w:rPr>
          <w:moveTo w:id="173" w:author="Eshwara Samboju/QC/SYNGENE" w:date="2020-08-08T20:30:00Z"/>
          <w:rFonts w:ascii="Times New Roman" w:hAnsi="Times New Roman" w:cs="Times New Roman"/>
          <w:b/>
          <w:sz w:val="24"/>
          <w:szCs w:val="24"/>
        </w:rPr>
      </w:pPr>
      <w:moveToRangeStart w:id="174" w:author="Eshwara Samboju/QC/SYNGENE" w:date="2020-08-08T20:30:00Z" w:name="move47811067"/>
      <w:commentRangeStart w:id="175"/>
      <w:moveTo w:id="176" w:author="Eshwara Samboju/QC/SYNGENE" w:date="2020-08-08T20:30:00Z">
        <w:r w:rsidRPr="007C4EAA">
          <w:rPr>
            <w:rFonts w:ascii="Times New Roman" w:hAnsi="Times New Roman" w:cs="Times New Roman"/>
            <w:b/>
            <w:sz w:val="24"/>
            <w:szCs w:val="24"/>
          </w:rPr>
          <w:t>Root Cause Analysis</w:t>
        </w:r>
        <w:r w:rsidR="007F6691">
          <w:rPr>
            <w:rFonts w:ascii="Times New Roman" w:hAnsi="Times New Roman" w:cs="Times New Roman"/>
            <w:b/>
            <w:sz w:val="24"/>
            <w:szCs w:val="24"/>
          </w:rPr>
          <w:t>:</w:t>
        </w:r>
      </w:moveTo>
      <w:commentRangeEnd w:id="175"/>
      <w:r w:rsidR="00B16DB0">
        <w:rPr>
          <w:rStyle w:val="CommentReference"/>
        </w:rPr>
        <w:commentReference w:id="175"/>
      </w:r>
    </w:p>
    <w:moveToRangeEnd w:id="174"/>
    <w:p w14:paraId="4890B685" w14:textId="0E9C5B8B" w:rsidR="00EF72A8" w:rsidRPr="00EF72A8" w:rsidRDefault="00EF72A8" w:rsidP="0049149B">
      <w:pPr>
        <w:pStyle w:val="ListParagraph"/>
        <w:numPr>
          <w:ilvl w:val="0"/>
          <w:numId w:val="31"/>
        </w:numPr>
        <w:spacing w:before="120" w:after="120" w:line="360" w:lineRule="auto"/>
        <w:ind w:left="1276" w:right="180" w:hanging="425"/>
        <w:rPr>
          <w:ins w:id="177" w:author="Eshwara Samboju/QC/SYNGENE" w:date="2020-08-08T20:30:00Z"/>
          <w:rFonts w:ascii="Times New Roman" w:eastAsia="Times New Roman" w:hAnsi="Times New Roman" w:cs="Times New Roman"/>
          <w:sz w:val="24"/>
          <w:szCs w:val="24"/>
          <w:lang w:val="en-US"/>
        </w:rPr>
      </w:pPr>
      <w:ins w:id="178" w:author="Eshwara Samboju/QC/SYNGENE" w:date="2020-08-08T20:30:00Z">
        <w:r w:rsidRPr="00D313FB">
          <w:rPr>
            <w:rFonts w:ascii="Times New Roman" w:hAnsi="Times New Roman" w:cs="Times New Roman"/>
            <w:sz w:val="24"/>
            <w:szCs w:val="24"/>
          </w:rPr>
          <w:t>Analyst</w:t>
        </w:r>
        <w:r>
          <w:rPr>
            <w:rFonts w:ascii="Times New Roman" w:hAnsi="Times New Roman" w:cs="Times New Roman"/>
            <w:sz w:val="24"/>
            <w:szCs w:val="24"/>
          </w:rPr>
          <w:t>s</w:t>
        </w:r>
        <w:r w:rsidRPr="00D313FB">
          <w:rPr>
            <w:rFonts w:ascii="Times New Roman" w:hAnsi="Times New Roman" w:cs="Times New Roman"/>
            <w:sz w:val="24"/>
            <w:szCs w:val="24"/>
          </w:rPr>
          <w:t xml:space="preserve"> involved in Environmental Monitoring of BMP</w:t>
        </w:r>
        <w:r>
          <w:rPr>
            <w:rFonts w:ascii="Times New Roman" w:hAnsi="Times New Roman" w:cs="Times New Roman"/>
            <w:sz w:val="24"/>
            <w:szCs w:val="24"/>
          </w:rPr>
          <w:t>3 area</w:t>
        </w:r>
        <w:r w:rsidRPr="00D313FB">
          <w:rPr>
            <w:rFonts w:ascii="Times New Roman" w:hAnsi="Times New Roman" w:cs="Times New Roman"/>
            <w:sz w:val="24"/>
            <w:szCs w:val="24"/>
          </w:rPr>
          <w:t xml:space="preserve"> </w:t>
        </w:r>
        <w:r>
          <w:rPr>
            <w:rFonts w:ascii="Times New Roman" w:hAnsi="Times New Roman" w:cs="Times New Roman"/>
            <w:sz w:val="24"/>
            <w:szCs w:val="24"/>
          </w:rPr>
          <w:t>and</w:t>
        </w:r>
        <w:commentRangeStart w:id="179"/>
        <w:r>
          <w:rPr>
            <w:rFonts w:ascii="Times New Roman" w:hAnsi="Times New Roman" w:cs="Times New Roman"/>
            <w:sz w:val="24"/>
            <w:szCs w:val="24"/>
          </w:rPr>
          <w:t xml:space="preserve"> </w:t>
        </w:r>
      </w:ins>
      <w:ins w:id="180" w:author="Naveenkumar Mahadeva/QA/SYNGENE" w:date="2020-08-08T21:16:00Z">
        <w:r w:rsidR="00B16DB0">
          <w:rPr>
            <w:rFonts w:ascii="Times New Roman" w:hAnsi="Times New Roman" w:cs="Times New Roman"/>
            <w:sz w:val="24"/>
            <w:szCs w:val="24"/>
          </w:rPr>
          <w:t>analy</w:t>
        </w:r>
      </w:ins>
      <w:ins w:id="181" w:author="Naveenkumar Mahadeva/QA/SYNGENE" w:date="2020-08-08T21:17:00Z">
        <w:r w:rsidR="00B16DB0">
          <w:rPr>
            <w:rFonts w:ascii="Times New Roman" w:hAnsi="Times New Roman" w:cs="Times New Roman"/>
            <w:sz w:val="24"/>
            <w:szCs w:val="24"/>
          </w:rPr>
          <w:t xml:space="preserve">st involved in the </w:t>
        </w:r>
      </w:ins>
      <w:ins w:id="182" w:author="Eshwara Samboju/QC/SYNGENE" w:date="2020-08-08T20:30:00Z">
        <w:r>
          <w:rPr>
            <w:rFonts w:ascii="Times New Roman" w:hAnsi="Times New Roman" w:cs="Times New Roman"/>
            <w:sz w:val="24"/>
            <w:szCs w:val="24"/>
          </w:rPr>
          <w:t>release of media plates</w:t>
        </w:r>
      </w:ins>
      <w:ins w:id="183" w:author="Naveenkumar Mahadeva/QA/SYNGENE" w:date="2020-08-08T21:18:00Z">
        <w:r w:rsidR="00B16DB0">
          <w:rPr>
            <w:rFonts w:ascii="Times New Roman" w:hAnsi="Times New Roman" w:cs="Times New Roman"/>
            <w:sz w:val="24"/>
            <w:szCs w:val="24"/>
          </w:rPr>
          <w:t xml:space="preserve"> and </w:t>
        </w:r>
        <w:r w:rsidR="00E40891">
          <w:rPr>
            <w:rFonts w:ascii="Times New Roman" w:hAnsi="Times New Roman" w:cs="Times New Roman"/>
            <w:sz w:val="24"/>
            <w:szCs w:val="24"/>
          </w:rPr>
          <w:t xml:space="preserve">IPQA </w:t>
        </w:r>
      </w:ins>
      <w:ins w:id="184" w:author="Eshwara Samboju/QC/SYNGENE" w:date="2020-08-08T20:30:00Z">
        <w:del w:id="185" w:author="Naveenkumar Mahadeva/QA/SYNGENE" w:date="2020-08-08T21:18:00Z">
          <w:r w:rsidDel="00B16DB0">
            <w:rPr>
              <w:rFonts w:ascii="Times New Roman" w:hAnsi="Times New Roman" w:cs="Times New Roman"/>
              <w:sz w:val="24"/>
              <w:szCs w:val="24"/>
            </w:rPr>
            <w:delText xml:space="preserve"> </w:delText>
          </w:r>
        </w:del>
      </w:ins>
      <w:commentRangeEnd w:id="179"/>
      <w:r w:rsidR="00E40891">
        <w:rPr>
          <w:rStyle w:val="CommentReference"/>
        </w:rPr>
        <w:commentReference w:id="179"/>
      </w:r>
      <w:ins w:id="186" w:author="Eshwara Samboju/QC/SYNGENE" w:date="2020-08-08T20:30:00Z">
        <w:r>
          <w:rPr>
            <w:rFonts w:ascii="Times New Roman" w:hAnsi="Times New Roman" w:cs="Times New Roman"/>
            <w:sz w:val="24"/>
            <w:szCs w:val="24"/>
          </w:rPr>
          <w:t>were</w:t>
        </w:r>
        <w:r w:rsidRPr="00D313FB">
          <w:rPr>
            <w:rFonts w:ascii="Times New Roman" w:hAnsi="Times New Roman" w:cs="Times New Roman"/>
            <w:sz w:val="24"/>
            <w:szCs w:val="24"/>
          </w:rPr>
          <w:t xml:space="preserve"> interviewed and following are the outcomes:</w:t>
        </w:r>
      </w:ins>
    </w:p>
    <w:p w14:paraId="72B6E21B" w14:textId="77777777" w:rsidR="00EF72A8" w:rsidRPr="00EF72A8" w:rsidRDefault="00EF72A8" w:rsidP="0049149B">
      <w:pPr>
        <w:pStyle w:val="ListParagraph"/>
        <w:numPr>
          <w:ilvl w:val="0"/>
          <w:numId w:val="31"/>
        </w:numPr>
        <w:spacing w:before="120" w:after="120" w:line="360" w:lineRule="auto"/>
        <w:ind w:left="1276" w:right="180" w:hanging="425"/>
        <w:rPr>
          <w:ins w:id="187" w:author="Eshwara Samboju/QC/SYNGENE" w:date="2020-08-08T20:30:00Z"/>
          <w:rFonts w:ascii="Times New Roman" w:eastAsia="Times New Roman" w:hAnsi="Times New Roman" w:cs="Times New Roman"/>
          <w:b/>
          <w:bCs/>
          <w:sz w:val="24"/>
          <w:szCs w:val="24"/>
          <w:lang w:val="en-US"/>
        </w:rPr>
      </w:pPr>
      <w:ins w:id="188" w:author="Eshwara Samboju/QC/SYNGENE" w:date="2020-08-08T20:30:00Z">
        <w:r w:rsidRPr="00EF72A8">
          <w:rPr>
            <w:rFonts w:ascii="Times New Roman" w:eastAsia="Times New Roman" w:hAnsi="Times New Roman" w:cs="Times New Roman"/>
            <w:b/>
            <w:bCs/>
            <w:sz w:val="24"/>
            <w:szCs w:val="24"/>
          </w:rPr>
          <w:t>Details of Personnel interacted:</w:t>
        </w:r>
      </w:ins>
    </w:p>
    <w:tbl>
      <w:tblPr>
        <w:tblStyle w:val="TableGrid"/>
        <w:tblW w:w="4350" w:type="pct"/>
        <w:tblInd w:w="1271" w:type="dxa"/>
        <w:tblLook w:val="04A0" w:firstRow="1" w:lastRow="0" w:firstColumn="1" w:lastColumn="0" w:noHBand="0" w:noVBand="1"/>
      </w:tblPr>
      <w:tblGrid>
        <w:gridCol w:w="2473"/>
        <w:gridCol w:w="3174"/>
        <w:gridCol w:w="2876"/>
      </w:tblGrid>
      <w:tr w:rsidR="00EF72A8" w:rsidRPr="002F52AA" w14:paraId="2198B4FB" w14:textId="77777777" w:rsidTr="00EF72A8">
        <w:trPr>
          <w:ins w:id="189" w:author="Eshwara Samboju/QC/SYNGENE" w:date="2020-08-08T20:30:00Z"/>
        </w:trPr>
        <w:tc>
          <w:tcPr>
            <w:tcW w:w="1451" w:type="pct"/>
            <w:shd w:val="clear" w:color="auto" w:fill="D9D9D9" w:themeFill="background1" w:themeFillShade="D9"/>
            <w:vAlign w:val="center"/>
          </w:tcPr>
          <w:p w14:paraId="6D0D252F" w14:textId="77777777" w:rsidR="00EF72A8" w:rsidRPr="002A3792" w:rsidRDefault="00EF72A8" w:rsidP="001F1A28">
            <w:pPr>
              <w:pStyle w:val="ListParagraph"/>
              <w:spacing w:line="276" w:lineRule="auto"/>
              <w:ind w:left="0"/>
              <w:contextualSpacing w:val="0"/>
              <w:jc w:val="center"/>
              <w:rPr>
                <w:ins w:id="190" w:author="Eshwara Samboju/QC/SYNGENE" w:date="2020-08-08T20:30:00Z"/>
                <w:rFonts w:ascii="Times New Roman" w:hAnsi="Times New Roman" w:cs="Times New Roman"/>
                <w:b/>
                <w:sz w:val="24"/>
                <w:szCs w:val="24"/>
              </w:rPr>
            </w:pPr>
            <w:ins w:id="191" w:author="Eshwara Samboju/QC/SYNGENE" w:date="2020-08-08T20:30:00Z">
              <w:r w:rsidRPr="002A3792">
                <w:rPr>
                  <w:rFonts w:ascii="Times New Roman" w:hAnsi="Times New Roman" w:cs="Times New Roman"/>
                  <w:b/>
                  <w:sz w:val="24"/>
                  <w:szCs w:val="24"/>
                </w:rPr>
                <w:t>Name and Employee code of Analyst</w:t>
              </w:r>
            </w:ins>
          </w:p>
        </w:tc>
        <w:tc>
          <w:tcPr>
            <w:tcW w:w="1862" w:type="pct"/>
            <w:shd w:val="clear" w:color="auto" w:fill="D9D9D9" w:themeFill="background1" w:themeFillShade="D9"/>
            <w:vAlign w:val="center"/>
          </w:tcPr>
          <w:p w14:paraId="2C587430" w14:textId="77777777" w:rsidR="00EF72A8" w:rsidRPr="002A3792" w:rsidRDefault="00EF72A8" w:rsidP="001F1A28">
            <w:pPr>
              <w:pStyle w:val="ListParagraph"/>
              <w:spacing w:line="276" w:lineRule="auto"/>
              <w:ind w:left="0"/>
              <w:contextualSpacing w:val="0"/>
              <w:jc w:val="center"/>
              <w:rPr>
                <w:ins w:id="192" w:author="Eshwara Samboju/QC/SYNGENE" w:date="2020-08-08T20:30:00Z"/>
                <w:rFonts w:ascii="Times New Roman" w:hAnsi="Times New Roman" w:cs="Times New Roman"/>
                <w:b/>
                <w:sz w:val="24"/>
                <w:szCs w:val="24"/>
              </w:rPr>
            </w:pPr>
            <w:ins w:id="193" w:author="Eshwara Samboju/QC/SYNGENE" w:date="2020-08-08T20:30:00Z">
              <w:r w:rsidRPr="002A3792">
                <w:rPr>
                  <w:rFonts w:ascii="Times New Roman" w:hAnsi="Times New Roman" w:cs="Times New Roman"/>
                  <w:b/>
                  <w:sz w:val="24"/>
                  <w:szCs w:val="24"/>
                </w:rPr>
                <w:t>Activity Performed</w:t>
              </w:r>
            </w:ins>
          </w:p>
        </w:tc>
        <w:tc>
          <w:tcPr>
            <w:tcW w:w="1687" w:type="pct"/>
            <w:shd w:val="clear" w:color="auto" w:fill="D9D9D9" w:themeFill="background1" w:themeFillShade="D9"/>
            <w:vAlign w:val="center"/>
          </w:tcPr>
          <w:p w14:paraId="586E0F81" w14:textId="77777777" w:rsidR="00EF72A8" w:rsidRPr="002A3792" w:rsidRDefault="00EF72A8" w:rsidP="001F1A28">
            <w:pPr>
              <w:pStyle w:val="ListParagraph"/>
              <w:spacing w:line="276" w:lineRule="auto"/>
              <w:ind w:left="0"/>
              <w:contextualSpacing w:val="0"/>
              <w:jc w:val="center"/>
              <w:rPr>
                <w:ins w:id="194" w:author="Eshwara Samboju/QC/SYNGENE" w:date="2020-08-08T20:30:00Z"/>
                <w:rFonts w:ascii="Times New Roman" w:hAnsi="Times New Roman" w:cs="Times New Roman"/>
                <w:b/>
                <w:sz w:val="24"/>
                <w:szCs w:val="24"/>
              </w:rPr>
            </w:pPr>
            <w:ins w:id="195" w:author="Eshwara Samboju/QC/SYNGENE" w:date="2020-08-08T20:30:00Z">
              <w:r w:rsidRPr="002A3792">
                <w:rPr>
                  <w:rFonts w:ascii="Times New Roman" w:hAnsi="Times New Roman" w:cs="Times New Roman"/>
                  <w:b/>
                  <w:sz w:val="24"/>
                  <w:szCs w:val="24"/>
                </w:rPr>
                <w:t>Training Status</w:t>
              </w:r>
            </w:ins>
          </w:p>
          <w:p w14:paraId="1155BF4D" w14:textId="77777777" w:rsidR="00EF72A8" w:rsidRPr="002A3792" w:rsidRDefault="00EF72A8" w:rsidP="001F1A28">
            <w:pPr>
              <w:pStyle w:val="ListParagraph"/>
              <w:spacing w:line="276" w:lineRule="auto"/>
              <w:ind w:left="0"/>
              <w:contextualSpacing w:val="0"/>
              <w:jc w:val="center"/>
              <w:rPr>
                <w:ins w:id="196" w:author="Eshwara Samboju/QC/SYNGENE" w:date="2020-08-08T20:30:00Z"/>
                <w:rFonts w:ascii="Times New Roman" w:hAnsi="Times New Roman" w:cs="Times New Roman"/>
                <w:b/>
                <w:sz w:val="24"/>
                <w:szCs w:val="24"/>
              </w:rPr>
            </w:pPr>
            <w:ins w:id="197" w:author="Eshwara Samboju/QC/SYNGENE" w:date="2020-08-08T20:30:00Z">
              <w:r w:rsidRPr="002A3792">
                <w:rPr>
                  <w:rFonts w:ascii="Times New Roman" w:hAnsi="Times New Roman" w:cs="Times New Roman"/>
                  <w:b/>
                  <w:sz w:val="24"/>
                  <w:szCs w:val="24"/>
                </w:rPr>
                <w:t>(Available/Not Available)</w:t>
              </w:r>
            </w:ins>
          </w:p>
        </w:tc>
      </w:tr>
      <w:tr w:rsidR="00EF72A8" w:rsidRPr="002F52AA" w14:paraId="1E86F490" w14:textId="77777777" w:rsidTr="00EF72A8">
        <w:trPr>
          <w:trHeight w:val="210"/>
          <w:ins w:id="198" w:author="Eshwara Samboju/QC/SYNGENE" w:date="2020-08-08T20:30:00Z"/>
        </w:trPr>
        <w:tc>
          <w:tcPr>
            <w:tcW w:w="1451" w:type="pct"/>
            <w:vAlign w:val="center"/>
          </w:tcPr>
          <w:p w14:paraId="7A63CA03" w14:textId="77777777" w:rsidR="00EF72A8" w:rsidRPr="002A3792" w:rsidRDefault="00EF72A8" w:rsidP="001F1A28">
            <w:pPr>
              <w:pStyle w:val="ListParagraph"/>
              <w:spacing w:line="360" w:lineRule="auto"/>
              <w:ind w:left="0"/>
              <w:contextualSpacing w:val="0"/>
              <w:rPr>
                <w:ins w:id="199" w:author="Eshwara Samboju/QC/SYNGENE" w:date="2020-08-08T20:30:00Z"/>
                <w:rFonts w:ascii="Times New Roman" w:hAnsi="Times New Roman" w:cs="Times New Roman"/>
                <w:sz w:val="24"/>
                <w:szCs w:val="24"/>
              </w:rPr>
            </w:pPr>
            <w:ins w:id="200" w:author="Eshwara Samboju/QC/SYNGENE" w:date="2020-08-08T20:30:00Z">
              <w:r w:rsidRPr="002A3792">
                <w:rPr>
                  <w:rFonts w:ascii="Times New Roman" w:hAnsi="Times New Roman" w:cs="Times New Roman"/>
                  <w:sz w:val="24"/>
                  <w:szCs w:val="24"/>
                </w:rPr>
                <w:t xml:space="preserve">Mr. </w:t>
              </w:r>
              <w:r>
                <w:rPr>
                  <w:rFonts w:ascii="Times New Roman" w:hAnsi="Times New Roman" w:cs="Times New Roman"/>
                  <w:sz w:val="24"/>
                  <w:szCs w:val="24"/>
                </w:rPr>
                <w:t xml:space="preserve">Prabakaran </w:t>
              </w:r>
              <w:r w:rsidRPr="002A3792">
                <w:rPr>
                  <w:rFonts w:ascii="Times New Roman" w:hAnsi="Times New Roman" w:cs="Times New Roman"/>
                  <w:sz w:val="24"/>
                  <w:szCs w:val="24"/>
                </w:rPr>
                <w:t>(</w:t>
              </w:r>
              <w:r>
                <w:rPr>
                  <w:rFonts w:ascii="Times New Roman" w:hAnsi="Times New Roman" w:cs="Times New Roman"/>
                  <w:color w:val="000000"/>
                  <w:sz w:val="24"/>
                  <w:szCs w:val="24"/>
                </w:rPr>
                <w:t>10023035</w:t>
              </w:r>
              <w:r w:rsidRPr="002A3792">
                <w:rPr>
                  <w:rFonts w:ascii="Times New Roman" w:hAnsi="Times New Roman" w:cs="Times New Roman"/>
                  <w:sz w:val="24"/>
                  <w:szCs w:val="24"/>
                </w:rPr>
                <w:t>)</w:t>
              </w:r>
            </w:ins>
          </w:p>
        </w:tc>
        <w:tc>
          <w:tcPr>
            <w:tcW w:w="1862" w:type="pct"/>
            <w:vAlign w:val="center"/>
          </w:tcPr>
          <w:p w14:paraId="6149C435" w14:textId="77777777" w:rsidR="00EF72A8" w:rsidRPr="002A3792" w:rsidRDefault="00EF72A8" w:rsidP="001F1A28">
            <w:pPr>
              <w:pStyle w:val="ListParagraph"/>
              <w:spacing w:line="360" w:lineRule="auto"/>
              <w:ind w:left="0"/>
              <w:contextualSpacing w:val="0"/>
              <w:jc w:val="center"/>
              <w:rPr>
                <w:ins w:id="201" w:author="Eshwara Samboju/QC/SYNGENE" w:date="2020-08-08T20:30:00Z"/>
                <w:rFonts w:ascii="Times New Roman" w:hAnsi="Times New Roman" w:cs="Times New Roman"/>
                <w:sz w:val="24"/>
                <w:szCs w:val="24"/>
              </w:rPr>
            </w:pPr>
            <w:ins w:id="202" w:author="Eshwara Samboju/QC/SYNGENE" w:date="2020-08-08T20:30:00Z">
              <w:r w:rsidRPr="002A3792">
                <w:rPr>
                  <w:rFonts w:ascii="Times New Roman" w:hAnsi="Times New Roman" w:cs="Times New Roman"/>
                  <w:sz w:val="24"/>
                  <w:szCs w:val="24"/>
                </w:rPr>
                <w:t>Monitoring of area</w:t>
              </w:r>
            </w:ins>
          </w:p>
        </w:tc>
        <w:tc>
          <w:tcPr>
            <w:tcW w:w="1687" w:type="pct"/>
            <w:vAlign w:val="center"/>
          </w:tcPr>
          <w:p w14:paraId="65F90D7A" w14:textId="77777777" w:rsidR="00EF72A8" w:rsidRPr="002A3792" w:rsidRDefault="00EF72A8" w:rsidP="001F1A28">
            <w:pPr>
              <w:rPr>
                <w:ins w:id="203" w:author="Eshwara Samboju/QC/SYNGENE" w:date="2020-08-08T20:30:00Z"/>
                <w:rFonts w:ascii="Times New Roman" w:hAnsi="Times New Roman" w:cs="Times New Roman"/>
                <w:sz w:val="24"/>
                <w:szCs w:val="24"/>
              </w:rPr>
            </w:pPr>
            <w:ins w:id="204" w:author="Eshwara Samboju/QC/SYNGENE" w:date="2020-08-08T20:30:00Z">
              <w:r w:rsidRPr="002A3792">
                <w:rPr>
                  <w:rFonts w:ascii="Times New Roman" w:hAnsi="Times New Roman" w:cs="Times New Roman"/>
                  <w:sz w:val="24"/>
                  <w:szCs w:val="24"/>
                </w:rPr>
                <w:t xml:space="preserve">              Available</w:t>
              </w:r>
            </w:ins>
          </w:p>
        </w:tc>
      </w:tr>
      <w:tr w:rsidR="00EF72A8" w:rsidRPr="002F52AA" w14:paraId="6737EC42" w14:textId="77777777" w:rsidTr="00EF72A8">
        <w:trPr>
          <w:trHeight w:val="324"/>
          <w:ins w:id="205" w:author="Eshwara Samboju/QC/SYNGENE" w:date="2020-08-08T20:30:00Z"/>
        </w:trPr>
        <w:tc>
          <w:tcPr>
            <w:tcW w:w="1451" w:type="pct"/>
            <w:vAlign w:val="center"/>
          </w:tcPr>
          <w:p w14:paraId="3A60F9BA" w14:textId="77777777" w:rsidR="00EF72A8" w:rsidRPr="002A3792" w:rsidRDefault="00EF72A8" w:rsidP="001F1A28">
            <w:pPr>
              <w:pStyle w:val="ListParagraph"/>
              <w:spacing w:line="360" w:lineRule="auto"/>
              <w:ind w:left="0"/>
              <w:contextualSpacing w:val="0"/>
              <w:rPr>
                <w:ins w:id="206" w:author="Eshwara Samboju/QC/SYNGENE" w:date="2020-08-08T20:30:00Z"/>
                <w:rFonts w:ascii="Times New Roman" w:hAnsi="Times New Roman" w:cs="Times New Roman"/>
                <w:sz w:val="24"/>
                <w:szCs w:val="24"/>
              </w:rPr>
            </w:pPr>
            <w:ins w:id="207" w:author="Eshwara Samboju/QC/SYNGENE" w:date="2020-08-08T20:30:00Z">
              <w:r w:rsidRPr="002A3792">
                <w:rPr>
                  <w:rFonts w:ascii="Times New Roman" w:hAnsi="Times New Roman" w:cs="Times New Roman"/>
                  <w:sz w:val="24"/>
                  <w:szCs w:val="24"/>
                </w:rPr>
                <w:t xml:space="preserve">Mr. </w:t>
              </w:r>
              <w:r>
                <w:rPr>
                  <w:rFonts w:ascii="Times New Roman" w:hAnsi="Times New Roman" w:cs="Times New Roman"/>
                  <w:sz w:val="24"/>
                  <w:szCs w:val="24"/>
                </w:rPr>
                <w:t xml:space="preserve">Deepak </w:t>
              </w:r>
              <w:r w:rsidRPr="002A3792">
                <w:rPr>
                  <w:rFonts w:ascii="Times New Roman" w:hAnsi="Times New Roman" w:cs="Times New Roman"/>
                  <w:sz w:val="24"/>
                  <w:szCs w:val="24"/>
                </w:rPr>
                <w:t>(</w:t>
              </w:r>
              <w:r>
                <w:rPr>
                  <w:rFonts w:ascii="Times New Roman" w:hAnsi="Times New Roman" w:cs="Times New Roman"/>
                  <w:color w:val="000000"/>
                  <w:sz w:val="24"/>
                  <w:szCs w:val="24"/>
                </w:rPr>
                <w:t>10025074</w:t>
              </w:r>
              <w:r w:rsidRPr="002A3792">
                <w:rPr>
                  <w:rFonts w:ascii="Times New Roman" w:hAnsi="Times New Roman" w:cs="Times New Roman"/>
                  <w:sz w:val="24"/>
                  <w:szCs w:val="24"/>
                </w:rPr>
                <w:t>)</w:t>
              </w:r>
            </w:ins>
          </w:p>
        </w:tc>
        <w:tc>
          <w:tcPr>
            <w:tcW w:w="1862" w:type="pct"/>
            <w:vAlign w:val="center"/>
          </w:tcPr>
          <w:p w14:paraId="35591E00" w14:textId="77777777" w:rsidR="00EF72A8" w:rsidRPr="002A3792" w:rsidRDefault="00EF72A8" w:rsidP="001F1A28">
            <w:pPr>
              <w:pStyle w:val="ListParagraph"/>
              <w:spacing w:line="360" w:lineRule="auto"/>
              <w:ind w:left="0"/>
              <w:contextualSpacing w:val="0"/>
              <w:jc w:val="center"/>
              <w:rPr>
                <w:ins w:id="208" w:author="Eshwara Samboju/QC/SYNGENE" w:date="2020-08-08T20:30:00Z"/>
                <w:rFonts w:ascii="Times New Roman" w:hAnsi="Times New Roman" w:cs="Times New Roman"/>
                <w:sz w:val="24"/>
                <w:szCs w:val="24"/>
              </w:rPr>
            </w:pPr>
            <w:ins w:id="209" w:author="Eshwara Samboju/QC/SYNGENE" w:date="2020-08-08T20:30:00Z">
              <w:r w:rsidRPr="002A3792">
                <w:rPr>
                  <w:rFonts w:ascii="Times New Roman" w:hAnsi="Times New Roman" w:cs="Times New Roman"/>
                  <w:sz w:val="24"/>
                  <w:szCs w:val="24"/>
                </w:rPr>
                <w:t>Monitoring of area</w:t>
              </w:r>
              <w:r>
                <w:rPr>
                  <w:rFonts w:ascii="Times New Roman" w:hAnsi="Times New Roman" w:cs="Times New Roman"/>
                  <w:sz w:val="24"/>
                  <w:szCs w:val="24"/>
                </w:rPr>
                <w:t xml:space="preserve"> and i</w:t>
              </w:r>
              <w:r w:rsidRPr="002A3792">
                <w:rPr>
                  <w:rFonts w:ascii="Times New Roman" w:hAnsi="Times New Roman" w:cs="Times New Roman"/>
                  <w:sz w:val="24"/>
                  <w:szCs w:val="24"/>
                </w:rPr>
                <w:t>ncubation of media plates</w:t>
              </w:r>
            </w:ins>
          </w:p>
        </w:tc>
        <w:tc>
          <w:tcPr>
            <w:tcW w:w="1687" w:type="pct"/>
            <w:vAlign w:val="center"/>
          </w:tcPr>
          <w:p w14:paraId="36E0C024" w14:textId="77777777" w:rsidR="00EF72A8" w:rsidRPr="002A3792" w:rsidRDefault="00EF72A8" w:rsidP="001F1A28">
            <w:pPr>
              <w:rPr>
                <w:ins w:id="210" w:author="Eshwara Samboju/QC/SYNGENE" w:date="2020-08-08T20:30:00Z"/>
                <w:rFonts w:ascii="Times New Roman" w:hAnsi="Times New Roman" w:cs="Times New Roman"/>
                <w:sz w:val="24"/>
                <w:szCs w:val="24"/>
              </w:rPr>
            </w:pPr>
            <w:ins w:id="211" w:author="Eshwara Samboju/QC/SYNGENE" w:date="2020-08-08T20:30:00Z">
              <w:r w:rsidRPr="002A3792">
                <w:rPr>
                  <w:rFonts w:ascii="Times New Roman" w:hAnsi="Times New Roman" w:cs="Times New Roman"/>
                  <w:sz w:val="24"/>
                  <w:szCs w:val="24"/>
                </w:rPr>
                <w:t xml:space="preserve">              Available</w:t>
              </w:r>
            </w:ins>
          </w:p>
        </w:tc>
      </w:tr>
      <w:tr w:rsidR="00EF72A8" w:rsidRPr="00D313FB" w14:paraId="550A7EAC" w14:textId="77777777" w:rsidTr="00EF72A8">
        <w:trPr>
          <w:trHeight w:val="184"/>
          <w:ins w:id="212" w:author="Eshwara Samboju/QC/SYNGENE" w:date="2020-08-08T20:30:00Z"/>
        </w:trPr>
        <w:tc>
          <w:tcPr>
            <w:tcW w:w="1451" w:type="pct"/>
            <w:vAlign w:val="center"/>
          </w:tcPr>
          <w:p w14:paraId="676F8F3E" w14:textId="77777777" w:rsidR="00EF72A8" w:rsidRPr="002A3792" w:rsidRDefault="00EF72A8" w:rsidP="001F1A28">
            <w:pPr>
              <w:pStyle w:val="ListParagraph"/>
              <w:spacing w:line="360" w:lineRule="auto"/>
              <w:ind w:left="0"/>
              <w:contextualSpacing w:val="0"/>
              <w:rPr>
                <w:ins w:id="213" w:author="Eshwara Samboju/QC/SYNGENE" w:date="2020-08-08T20:30:00Z"/>
                <w:rFonts w:ascii="Times New Roman" w:hAnsi="Times New Roman" w:cs="Times New Roman"/>
                <w:sz w:val="24"/>
                <w:szCs w:val="24"/>
              </w:rPr>
            </w:pPr>
            <w:ins w:id="214" w:author="Eshwara Samboju/QC/SYNGENE" w:date="2020-08-08T20:30:00Z">
              <w:r w:rsidRPr="002A3792">
                <w:rPr>
                  <w:rFonts w:ascii="Times New Roman" w:hAnsi="Times New Roman" w:cs="Times New Roman"/>
                  <w:sz w:val="24"/>
                  <w:szCs w:val="24"/>
                </w:rPr>
                <w:t>M</w:t>
              </w:r>
              <w:r>
                <w:rPr>
                  <w:rFonts w:ascii="Times New Roman" w:hAnsi="Times New Roman" w:cs="Times New Roman"/>
                  <w:sz w:val="24"/>
                  <w:szCs w:val="24"/>
                </w:rPr>
                <w:t>s</w:t>
              </w:r>
              <w:r w:rsidRPr="002A3792">
                <w:rPr>
                  <w:rFonts w:ascii="Times New Roman" w:hAnsi="Times New Roman" w:cs="Times New Roman"/>
                  <w:sz w:val="24"/>
                  <w:szCs w:val="24"/>
                </w:rPr>
                <w:t xml:space="preserve">. </w:t>
              </w:r>
              <w:proofErr w:type="spellStart"/>
              <w:r>
                <w:rPr>
                  <w:rFonts w:ascii="Times New Roman" w:hAnsi="Times New Roman" w:cs="Times New Roman"/>
                  <w:sz w:val="24"/>
                  <w:szCs w:val="24"/>
                </w:rPr>
                <w:t>Darshini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priya</w:t>
              </w:r>
              <w:proofErr w:type="spellEnd"/>
              <w:r w:rsidRPr="002A3792">
                <w:rPr>
                  <w:rFonts w:ascii="Times New Roman" w:hAnsi="Times New Roman" w:cs="Times New Roman"/>
                  <w:sz w:val="24"/>
                  <w:szCs w:val="24"/>
                </w:rPr>
                <w:t xml:space="preserve"> (1002</w:t>
              </w:r>
              <w:r>
                <w:rPr>
                  <w:rFonts w:ascii="Times New Roman" w:hAnsi="Times New Roman" w:cs="Times New Roman"/>
                  <w:sz w:val="24"/>
                  <w:szCs w:val="24"/>
                </w:rPr>
                <w:t>4182</w:t>
              </w:r>
              <w:r w:rsidRPr="002A3792">
                <w:rPr>
                  <w:rFonts w:ascii="Times New Roman" w:hAnsi="Times New Roman" w:cs="Times New Roman"/>
                  <w:sz w:val="24"/>
                  <w:szCs w:val="24"/>
                </w:rPr>
                <w:t>)</w:t>
              </w:r>
            </w:ins>
          </w:p>
        </w:tc>
        <w:tc>
          <w:tcPr>
            <w:tcW w:w="1862" w:type="pct"/>
            <w:vAlign w:val="center"/>
          </w:tcPr>
          <w:p w14:paraId="3DD7339C" w14:textId="77777777" w:rsidR="00EF72A8" w:rsidRPr="002A3792" w:rsidRDefault="00EF72A8" w:rsidP="001F1A28">
            <w:pPr>
              <w:pStyle w:val="ListParagraph"/>
              <w:spacing w:line="360" w:lineRule="auto"/>
              <w:ind w:left="0"/>
              <w:jc w:val="center"/>
              <w:rPr>
                <w:ins w:id="215" w:author="Eshwara Samboju/QC/SYNGENE" w:date="2020-08-08T20:30:00Z"/>
                <w:rFonts w:ascii="Times New Roman" w:hAnsi="Times New Roman" w:cs="Times New Roman"/>
                <w:sz w:val="24"/>
                <w:szCs w:val="24"/>
              </w:rPr>
            </w:pPr>
            <w:ins w:id="216" w:author="Eshwara Samboju/QC/SYNGENE" w:date="2020-08-08T20:30:00Z">
              <w:r w:rsidRPr="002A3792">
                <w:rPr>
                  <w:rFonts w:ascii="Times New Roman" w:hAnsi="Times New Roman" w:cs="Times New Roman"/>
                  <w:sz w:val="24"/>
                  <w:szCs w:val="24"/>
                </w:rPr>
                <w:t xml:space="preserve">Transfer of media plates to 30ºC-35ºC and plates </w:t>
              </w:r>
              <w:r>
                <w:rPr>
                  <w:rFonts w:ascii="Times New Roman" w:hAnsi="Times New Roman" w:cs="Times New Roman"/>
                  <w:sz w:val="24"/>
                  <w:szCs w:val="24"/>
                </w:rPr>
                <w:t>r</w:t>
              </w:r>
              <w:r w:rsidRPr="002A3792">
                <w:rPr>
                  <w:rFonts w:ascii="Times New Roman" w:hAnsi="Times New Roman" w:cs="Times New Roman"/>
                  <w:sz w:val="24"/>
                  <w:szCs w:val="24"/>
                </w:rPr>
                <w:t>elease</w:t>
              </w:r>
            </w:ins>
          </w:p>
        </w:tc>
        <w:tc>
          <w:tcPr>
            <w:tcW w:w="1687" w:type="pct"/>
            <w:vAlign w:val="center"/>
          </w:tcPr>
          <w:p w14:paraId="03E3CBB5" w14:textId="77777777" w:rsidR="00EF72A8" w:rsidRPr="002A3792" w:rsidRDefault="00EF72A8" w:rsidP="001F1A28">
            <w:pPr>
              <w:rPr>
                <w:ins w:id="217" w:author="Eshwara Samboju/QC/SYNGENE" w:date="2020-08-08T20:30:00Z"/>
                <w:rFonts w:ascii="Times New Roman" w:hAnsi="Times New Roman" w:cs="Times New Roman"/>
                <w:sz w:val="24"/>
                <w:szCs w:val="24"/>
              </w:rPr>
            </w:pPr>
            <w:ins w:id="218" w:author="Eshwara Samboju/QC/SYNGENE" w:date="2020-08-08T20:30:00Z">
              <w:r w:rsidRPr="002A3792">
                <w:rPr>
                  <w:rFonts w:ascii="Times New Roman" w:hAnsi="Times New Roman" w:cs="Times New Roman"/>
                  <w:sz w:val="24"/>
                  <w:szCs w:val="24"/>
                </w:rPr>
                <w:t xml:space="preserve">              Available</w:t>
              </w:r>
            </w:ins>
          </w:p>
        </w:tc>
      </w:tr>
      <w:tr w:rsidR="00440518" w:rsidRPr="00D313FB" w14:paraId="79AFDA8E" w14:textId="77777777" w:rsidTr="001F1A28">
        <w:trPr>
          <w:trHeight w:val="184"/>
          <w:ins w:id="219" w:author="Eshwara Samboju/QC/SYNGENE" w:date="2020-08-08T20:30:00Z"/>
        </w:trPr>
        <w:tc>
          <w:tcPr>
            <w:tcW w:w="1451" w:type="pct"/>
            <w:vAlign w:val="center"/>
          </w:tcPr>
          <w:p w14:paraId="0EAA74DD" w14:textId="77777777" w:rsidR="00440518" w:rsidRPr="002A3792" w:rsidRDefault="00440518" w:rsidP="00440518">
            <w:pPr>
              <w:pStyle w:val="ListParagraph"/>
              <w:spacing w:line="360" w:lineRule="auto"/>
              <w:ind w:left="0"/>
              <w:contextualSpacing w:val="0"/>
              <w:rPr>
                <w:ins w:id="220" w:author="Eshwara Samboju/QC/SYNGENE" w:date="2020-08-08T20:30:00Z"/>
                <w:rFonts w:ascii="Times New Roman" w:hAnsi="Times New Roman" w:cs="Times New Roman"/>
                <w:sz w:val="24"/>
                <w:szCs w:val="24"/>
              </w:rPr>
            </w:pPr>
            <w:proofErr w:type="spellStart"/>
            <w:ins w:id="221" w:author="Eshwara Samboju/QC/SYNGENE" w:date="2020-08-08T20:30:00Z">
              <w:r>
                <w:rPr>
                  <w:rFonts w:ascii="Times New Roman" w:hAnsi="Times New Roman" w:cs="Times New Roman"/>
                  <w:sz w:val="24"/>
                  <w:szCs w:val="24"/>
                </w:rPr>
                <w:t>Jebba</w:t>
              </w:r>
              <w:proofErr w:type="spellEnd"/>
              <w:r>
                <w:rPr>
                  <w:rFonts w:ascii="Times New Roman" w:hAnsi="Times New Roman" w:cs="Times New Roman"/>
                  <w:sz w:val="24"/>
                  <w:szCs w:val="24"/>
                </w:rPr>
                <w:t xml:space="preserve"> Singh</w:t>
              </w:r>
            </w:ins>
          </w:p>
        </w:tc>
        <w:tc>
          <w:tcPr>
            <w:tcW w:w="1862" w:type="pct"/>
            <w:vAlign w:val="center"/>
          </w:tcPr>
          <w:p w14:paraId="3C51F6BC" w14:textId="77777777" w:rsidR="00440518" w:rsidRPr="002A3792" w:rsidRDefault="00440518" w:rsidP="00440518">
            <w:pPr>
              <w:pStyle w:val="ListParagraph"/>
              <w:spacing w:line="360" w:lineRule="auto"/>
              <w:ind w:left="0"/>
              <w:jc w:val="center"/>
              <w:rPr>
                <w:ins w:id="222" w:author="Eshwara Samboju/QC/SYNGENE" w:date="2020-08-08T20:30:00Z"/>
                <w:rFonts w:ascii="Times New Roman" w:hAnsi="Times New Roman" w:cs="Times New Roman"/>
                <w:sz w:val="24"/>
                <w:szCs w:val="24"/>
              </w:rPr>
            </w:pPr>
            <w:ins w:id="223" w:author="Eshwara Samboju/QC/SYNGENE" w:date="2020-08-08T20:30:00Z">
              <w:r>
                <w:rPr>
                  <w:rFonts w:ascii="Times New Roman" w:hAnsi="Times New Roman" w:cs="Times New Roman"/>
                  <w:sz w:val="24"/>
                  <w:szCs w:val="24"/>
                </w:rPr>
                <w:t xml:space="preserve">Plate release activity </w:t>
              </w:r>
            </w:ins>
          </w:p>
        </w:tc>
        <w:tc>
          <w:tcPr>
            <w:tcW w:w="1687" w:type="pct"/>
          </w:tcPr>
          <w:p w14:paraId="2F7369D5" w14:textId="77777777" w:rsidR="00440518" w:rsidRPr="002A3792" w:rsidRDefault="00440518" w:rsidP="00440518">
            <w:pPr>
              <w:jc w:val="center"/>
              <w:rPr>
                <w:ins w:id="224" w:author="Eshwara Samboju/QC/SYNGENE" w:date="2020-08-08T20:30:00Z"/>
                <w:rFonts w:ascii="Times New Roman" w:hAnsi="Times New Roman" w:cs="Times New Roman"/>
                <w:sz w:val="24"/>
                <w:szCs w:val="24"/>
              </w:rPr>
            </w:pPr>
            <w:ins w:id="225" w:author="Eshwara Samboju/QC/SYNGENE" w:date="2020-08-08T20:30:00Z">
              <w:r w:rsidRPr="00CF242E">
                <w:rPr>
                  <w:rFonts w:ascii="Times New Roman" w:hAnsi="Times New Roman" w:cs="Times New Roman"/>
                  <w:sz w:val="24"/>
                  <w:szCs w:val="24"/>
                </w:rPr>
                <w:t>Available</w:t>
              </w:r>
            </w:ins>
          </w:p>
        </w:tc>
      </w:tr>
      <w:tr w:rsidR="00440518" w:rsidRPr="00D313FB" w14:paraId="6825A42F" w14:textId="77777777" w:rsidTr="001F1A28">
        <w:trPr>
          <w:trHeight w:val="184"/>
          <w:ins w:id="226" w:author="Eshwara Samboju/QC/SYNGENE" w:date="2020-08-08T20:30:00Z"/>
        </w:trPr>
        <w:tc>
          <w:tcPr>
            <w:tcW w:w="1451" w:type="pct"/>
            <w:vAlign w:val="center"/>
          </w:tcPr>
          <w:p w14:paraId="6A60730B" w14:textId="77777777" w:rsidR="00440518" w:rsidRDefault="00440518" w:rsidP="00440518">
            <w:pPr>
              <w:pStyle w:val="ListParagraph"/>
              <w:spacing w:line="360" w:lineRule="auto"/>
              <w:ind w:left="0"/>
              <w:contextualSpacing w:val="0"/>
              <w:rPr>
                <w:ins w:id="227" w:author="Eshwara Samboju/QC/SYNGENE" w:date="2020-08-08T20:30:00Z"/>
                <w:rFonts w:ascii="Times New Roman" w:hAnsi="Times New Roman" w:cs="Times New Roman"/>
                <w:sz w:val="24"/>
                <w:szCs w:val="24"/>
              </w:rPr>
            </w:pPr>
            <w:proofErr w:type="spellStart"/>
            <w:ins w:id="228" w:author="Eshwara Samboju/QC/SYNGENE" w:date="2020-08-08T20:30:00Z">
              <w:r>
                <w:rPr>
                  <w:rFonts w:ascii="Times New Roman" w:hAnsi="Times New Roman" w:cs="Times New Roman"/>
                  <w:sz w:val="24"/>
                  <w:szCs w:val="24"/>
                </w:rPr>
                <w:t>Elaya</w:t>
              </w:r>
              <w:proofErr w:type="spellEnd"/>
              <w:r>
                <w:rPr>
                  <w:rFonts w:ascii="Times New Roman" w:hAnsi="Times New Roman" w:cs="Times New Roman"/>
                  <w:sz w:val="24"/>
                  <w:szCs w:val="24"/>
                </w:rPr>
                <w:t xml:space="preserve"> raja</w:t>
              </w:r>
            </w:ins>
          </w:p>
        </w:tc>
        <w:tc>
          <w:tcPr>
            <w:tcW w:w="1862" w:type="pct"/>
          </w:tcPr>
          <w:p w14:paraId="112A57C6" w14:textId="77777777" w:rsidR="00440518" w:rsidRPr="002A3792" w:rsidRDefault="00440518" w:rsidP="00440518">
            <w:pPr>
              <w:pStyle w:val="ListParagraph"/>
              <w:spacing w:line="360" w:lineRule="auto"/>
              <w:ind w:left="0"/>
              <w:jc w:val="center"/>
              <w:rPr>
                <w:ins w:id="229" w:author="Eshwara Samboju/QC/SYNGENE" w:date="2020-08-08T20:30:00Z"/>
                <w:rFonts w:ascii="Times New Roman" w:hAnsi="Times New Roman" w:cs="Times New Roman"/>
                <w:sz w:val="24"/>
                <w:szCs w:val="24"/>
              </w:rPr>
            </w:pPr>
            <w:ins w:id="230" w:author="Eshwara Samboju/QC/SYNGENE" w:date="2020-08-08T20:30:00Z">
              <w:r w:rsidRPr="008648CF">
                <w:rPr>
                  <w:rFonts w:ascii="Times New Roman" w:hAnsi="Times New Roman" w:cs="Times New Roman"/>
                  <w:sz w:val="24"/>
                  <w:szCs w:val="24"/>
                </w:rPr>
                <w:t xml:space="preserve">Supervision of EM activity </w:t>
              </w:r>
            </w:ins>
          </w:p>
        </w:tc>
        <w:tc>
          <w:tcPr>
            <w:tcW w:w="1687" w:type="pct"/>
          </w:tcPr>
          <w:p w14:paraId="2075F430" w14:textId="77777777" w:rsidR="00440518" w:rsidRPr="002A3792" w:rsidRDefault="00440518" w:rsidP="00440518">
            <w:pPr>
              <w:jc w:val="center"/>
              <w:rPr>
                <w:ins w:id="231" w:author="Eshwara Samboju/QC/SYNGENE" w:date="2020-08-08T20:30:00Z"/>
                <w:rFonts w:ascii="Times New Roman" w:hAnsi="Times New Roman" w:cs="Times New Roman"/>
                <w:sz w:val="24"/>
                <w:szCs w:val="24"/>
              </w:rPr>
            </w:pPr>
            <w:ins w:id="232" w:author="Eshwara Samboju/QC/SYNGENE" w:date="2020-08-08T20:30:00Z">
              <w:r w:rsidRPr="00CF242E">
                <w:rPr>
                  <w:rFonts w:ascii="Times New Roman" w:hAnsi="Times New Roman" w:cs="Times New Roman"/>
                  <w:sz w:val="24"/>
                  <w:szCs w:val="24"/>
                </w:rPr>
                <w:t>Available</w:t>
              </w:r>
            </w:ins>
          </w:p>
        </w:tc>
      </w:tr>
      <w:tr w:rsidR="00440518" w:rsidRPr="00D313FB" w14:paraId="3001760D" w14:textId="77777777" w:rsidTr="001F1A28">
        <w:trPr>
          <w:trHeight w:val="184"/>
          <w:ins w:id="233" w:author="Eshwara Samboju/QC/SYNGENE" w:date="2020-08-08T20:30:00Z"/>
        </w:trPr>
        <w:tc>
          <w:tcPr>
            <w:tcW w:w="1451" w:type="pct"/>
            <w:vAlign w:val="center"/>
          </w:tcPr>
          <w:p w14:paraId="07189B9C" w14:textId="77777777" w:rsidR="00440518" w:rsidRDefault="00440518" w:rsidP="00440518">
            <w:pPr>
              <w:pStyle w:val="ListParagraph"/>
              <w:spacing w:line="360" w:lineRule="auto"/>
              <w:ind w:left="0"/>
              <w:contextualSpacing w:val="0"/>
              <w:rPr>
                <w:ins w:id="234" w:author="Eshwara Samboju/QC/SYNGENE" w:date="2020-08-08T20:30:00Z"/>
                <w:rFonts w:ascii="Times New Roman" w:hAnsi="Times New Roman" w:cs="Times New Roman"/>
                <w:sz w:val="24"/>
                <w:szCs w:val="24"/>
              </w:rPr>
            </w:pPr>
            <w:ins w:id="235" w:author="Eshwara Samboju/QC/SYNGENE" w:date="2020-08-08T20:30:00Z">
              <w:r>
                <w:rPr>
                  <w:rFonts w:ascii="Times New Roman" w:hAnsi="Times New Roman" w:cs="Times New Roman"/>
                  <w:sz w:val="24"/>
                  <w:szCs w:val="24"/>
                </w:rPr>
                <w:t>Santosh</w:t>
              </w:r>
            </w:ins>
          </w:p>
        </w:tc>
        <w:tc>
          <w:tcPr>
            <w:tcW w:w="1862" w:type="pct"/>
          </w:tcPr>
          <w:p w14:paraId="56165ECD" w14:textId="77777777" w:rsidR="00440518" w:rsidRPr="002A3792" w:rsidRDefault="00440518" w:rsidP="00440518">
            <w:pPr>
              <w:pStyle w:val="ListParagraph"/>
              <w:spacing w:line="360" w:lineRule="auto"/>
              <w:ind w:left="0"/>
              <w:jc w:val="center"/>
              <w:rPr>
                <w:ins w:id="236" w:author="Eshwara Samboju/QC/SYNGENE" w:date="2020-08-08T20:30:00Z"/>
                <w:rFonts w:ascii="Times New Roman" w:hAnsi="Times New Roman" w:cs="Times New Roman"/>
                <w:sz w:val="24"/>
                <w:szCs w:val="24"/>
              </w:rPr>
            </w:pPr>
            <w:ins w:id="237" w:author="Eshwara Samboju/QC/SYNGENE" w:date="2020-08-08T20:30:00Z">
              <w:r w:rsidRPr="008648CF">
                <w:rPr>
                  <w:rFonts w:ascii="Times New Roman" w:hAnsi="Times New Roman" w:cs="Times New Roman"/>
                  <w:sz w:val="24"/>
                  <w:szCs w:val="24"/>
                </w:rPr>
                <w:t xml:space="preserve">Supervision of EM activity </w:t>
              </w:r>
            </w:ins>
          </w:p>
        </w:tc>
        <w:tc>
          <w:tcPr>
            <w:tcW w:w="1687" w:type="pct"/>
          </w:tcPr>
          <w:p w14:paraId="333FC1FB" w14:textId="77777777" w:rsidR="00440518" w:rsidRPr="002A3792" w:rsidRDefault="00440518" w:rsidP="00440518">
            <w:pPr>
              <w:jc w:val="center"/>
              <w:rPr>
                <w:ins w:id="238" w:author="Eshwara Samboju/QC/SYNGENE" w:date="2020-08-08T20:30:00Z"/>
                <w:rFonts w:ascii="Times New Roman" w:hAnsi="Times New Roman" w:cs="Times New Roman"/>
                <w:sz w:val="24"/>
                <w:szCs w:val="24"/>
              </w:rPr>
            </w:pPr>
            <w:ins w:id="239" w:author="Eshwara Samboju/QC/SYNGENE" w:date="2020-08-08T20:30:00Z">
              <w:r w:rsidRPr="00CF242E">
                <w:rPr>
                  <w:rFonts w:ascii="Times New Roman" w:hAnsi="Times New Roman" w:cs="Times New Roman"/>
                  <w:sz w:val="24"/>
                  <w:szCs w:val="24"/>
                </w:rPr>
                <w:t>Available</w:t>
              </w:r>
            </w:ins>
          </w:p>
        </w:tc>
      </w:tr>
      <w:tr w:rsidR="00440518" w:rsidRPr="00D313FB" w14:paraId="2C9C0E00" w14:textId="77777777" w:rsidTr="001F1A28">
        <w:trPr>
          <w:trHeight w:val="184"/>
          <w:ins w:id="240" w:author="Eshwara Samboju/QC/SYNGENE" w:date="2020-08-08T20:30:00Z"/>
        </w:trPr>
        <w:tc>
          <w:tcPr>
            <w:tcW w:w="1451" w:type="pct"/>
            <w:vAlign w:val="center"/>
          </w:tcPr>
          <w:p w14:paraId="431AAF95" w14:textId="77777777" w:rsidR="00440518" w:rsidRDefault="00440518" w:rsidP="00440518">
            <w:pPr>
              <w:pStyle w:val="ListParagraph"/>
              <w:spacing w:line="360" w:lineRule="auto"/>
              <w:ind w:left="0"/>
              <w:contextualSpacing w:val="0"/>
              <w:rPr>
                <w:ins w:id="241" w:author="Eshwara Samboju/QC/SYNGENE" w:date="2020-08-08T20:30:00Z"/>
                <w:rFonts w:ascii="Times New Roman" w:hAnsi="Times New Roman" w:cs="Times New Roman"/>
                <w:sz w:val="24"/>
                <w:szCs w:val="24"/>
              </w:rPr>
            </w:pPr>
            <w:ins w:id="242" w:author="Eshwara Samboju/QC/SYNGENE" w:date="2020-08-08T20:30:00Z">
              <w:r>
                <w:rPr>
                  <w:rFonts w:ascii="Times New Roman" w:hAnsi="Times New Roman" w:cs="Times New Roman"/>
                  <w:sz w:val="24"/>
                  <w:szCs w:val="24"/>
                </w:rPr>
                <w:t>Mohd Aleem</w:t>
              </w:r>
            </w:ins>
          </w:p>
        </w:tc>
        <w:tc>
          <w:tcPr>
            <w:tcW w:w="1862" w:type="pct"/>
            <w:vAlign w:val="center"/>
          </w:tcPr>
          <w:p w14:paraId="71CEBF51" w14:textId="77777777" w:rsidR="00440518" w:rsidRPr="002A3792" w:rsidRDefault="00440518" w:rsidP="00440518">
            <w:pPr>
              <w:pStyle w:val="ListParagraph"/>
              <w:spacing w:line="360" w:lineRule="auto"/>
              <w:ind w:left="0"/>
              <w:jc w:val="center"/>
              <w:rPr>
                <w:ins w:id="243" w:author="Eshwara Samboju/QC/SYNGENE" w:date="2020-08-08T20:30:00Z"/>
                <w:rFonts w:ascii="Times New Roman" w:hAnsi="Times New Roman" w:cs="Times New Roman"/>
                <w:sz w:val="24"/>
                <w:szCs w:val="24"/>
              </w:rPr>
            </w:pPr>
            <w:ins w:id="244" w:author="Eshwara Samboju/QC/SYNGENE" w:date="2020-08-08T20:30:00Z">
              <w:r>
                <w:rPr>
                  <w:rFonts w:ascii="Times New Roman" w:hAnsi="Times New Roman" w:cs="Times New Roman"/>
                  <w:sz w:val="24"/>
                  <w:szCs w:val="24"/>
                </w:rPr>
                <w:t xml:space="preserve">Plate release activity </w:t>
              </w:r>
            </w:ins>
          </w:p>
        </w:tc>
        <w:tc>
          <w:tcPr>
            <w:tcW w:w="1687" w:type="pct"/>
          </w:tcPr>
          <w:p w14:paraId="238E7E9D" w14:textId="77777777" w:rsidR="00440518" w:rsidRPr="002A3792" w:rsidRDefault="00440518" w:rsidP="00440518">
            <w:pPr>
              <w:jc w:val="center"/>
              <w:rPr>
                <w:ins w:id="245" w:author="Eshwara Samboju/QC/SYNGENE" w:date="2020-08-08T20:30:00Z"/>
                <w:rFonts w:ascii="Times New Roman" w:hAnsi="Times New Roman" w:cs="Times New Roman"/>
                <w:sz w:val="24"/>
                <w:szCs w:val="24"/>
              </w:rPr>
            </w:pPr>
            <w:ins w:id="246" w:author="Eshwara Samboju/QC/SYNGENE" w:date="2020-08-08T20:30:00Z">
              <w:r w:rsidRPr="00CF242E">
                <w:rPr>
                  <w:rFonts w:ascii="Times New Roman" w:hAnsi="Times New Roman" w:cs="Times New Roman"/>
                  <w:sz w:val="24"/>
                  <w:szCs w:val="24"/>
                </w:rPr>
                <w:t>Available</w:t>
              </w:r>
            </w:ins>
          </w:p>
        </w:tc>
      </w:tr>
      <w:tr w:rsidR="00440518" w:rsidRPr="00D313FB" w14:paraId="12DFBCF1" w14:textId="77777777" w:rsidTr="001F1A28">
        <w:trPr>
          <w:trHeight w:val="184"/>
          <w:ins w:id="247" w:author="Eshwara Samboju/QC/SYNGENE" w:date="2020-08-08T20:30:00Z"/>
        </w:trPr>
        <w:tc>
          <w:tcPr>
            <w:tcW w:w="1451" w:type="pct"/>
            <w:vAlign w:val="center"/>
          </w:tcPr>
          <w:p w14:paraId="79D1DBFB" w14:textId="77777777" w:rsidR="00440518" w:rsidRDefault="00440518" w:rsidP="00440518">
            <w:pPr>
              <w:pStyle w:val="ListParagraph"/>
              <w:spacing w:line="360" w:lineRule="auto"/>
              <w:ind w:left="0"/>
              <w:contextualSpacing w:val="0"/>
              <w:rPr>
                <w:ins w:id="248" w:author="Eshwara Samboju/QC/SYNGENE" w:date="2020-08-08T20:30:00Z"/>
                <w:rFonts w:ascii="Times New Roman" w:hAnsi="Times New Roman" w:cs="Times New Roman"/>
                <w:sz w:val="24"/>
                <w:szCs w:val="24"/>
              </w:rPr>
            </w:pPr>
            <w:commentRangeStart w:id="249"/>
            <w:ins w:id="250" w:author="Eshwara Samboju/QC/SYNGENE" w:date="2020-08-08T20:30:00Z">
              <w:r>
                <w:rPr>
                  <w:rFonts w:ascii="Times New Roman" w:hAnsi="Times New Roman" w:cs="Times New Roman"/>
                  <w:sz w:val="24"/>
                  <w:szCs w:val="24"/>
                </w:rPr>
                <w:t xml:space="preserve">Prem </w:t>
              </w:r>
              <w:proofErr w:type="spellStart"/>
              <w:r>
                <w:rPr>
                  <w:rFonts w:ascii="Times New Roman" w:hAnsi="Times New Roman" w:cs="Times New Roman"/>
                  <w:sz w:val="24"/>
                  <w:szCs w:val="24"/>
                </w:rPr>
                <w:t>tej</w:t>
              </w:r>
            </w:ins>
            <w:commentRangeEnd w:id="249"/>
            <w:proofErr w:type="spellEnd"/>
            <w:r w:rsidR="00C53B65">
              <w:rPr>
                <w:rStyle w:val="CommentReference"/>
              </w:rPr>
              <w:commentReference w:id="249"/>
            </w:r>
          </w:p>
        </w:tc>
        <w:tc>
          <w:tcPr>
            <w:tcW w:w="1862" w:type="pct"/>
          </w:tcPr>
          <w:p w14:paraId="02F11F0D" w14:textId="77777777" w:rsidR="00440518" w:rsidRPr="002A3792" w:rsidRDefault="00440518" w:rsidP="00440518">
            <w:pPr>
              <w:pStyle w:val="ListParagraph"/>
              <w:spacing w:line="360" w:lineRule="auto"/>
              <w:ind w:left="0"/>
              <w:jc w:val="center"/>
              <w:rPr>
                <w:ins w:id="251" w:author="Eshwara Samboju/QC/SYNGENE" w:date="2020-08-08T20:30:00Z"/>
                <w:rFonts w:ascii="Times New Roman" w:hAnsi="Times New Roman" w:cs="Times New Roman"/>
                <w:sz w:val="24"/>
                <w:szCs w:val="24"/>
              </w:rPr>
            </w:pPr>
            <w:ins w:id="252" w:author="Eshwara Samboju/QC/SYNGENE" w:date="2020-08-08T20:30:00Z">
              <w:r w:rsidRPr="008648CF">
                <w:rPr>
                  <w:rFonts w:ascii="Times New Roman" w:hAnsi="Times New Roman" w:cs="Times New Roman"/>
                  <w:sz w:val="24"/>
                  <w:szCs w:val="24"/>
                </w:rPr>
                <w:t xml:space="preserve">Supervision of EM activity </w:t>
              </w:r>
            </w:ins>
          </w:p>
        </w:tc>
        <w:tc>
          <w:tcPr>
            <w:tcW w:w="1687" w:type="pct"/>
          </w:tcPr>
          <w:p w14:paraId="7740FABB" w14:textId="77777777" w:rsidR="00440518" w:rsidRPr="002A3792" w:rsidRDefault="00440518" w:rsidP="00440518">
            <w:pPr>
              <w:jc w:val="center"/>
              <w:rPr>
                <w:ins w:id="253" w:author="Eshwara Samboju/QC/SYNGENE" w:date="2020-08-08T20:30:00Z"/>
                <w:rFonts w:ascii="Times New Roman" w:hAnsi="Times New Roman" w:cs="Times New Roman"/>
                <w:sz w:val="24"/>
                <w:szCs w:val="24"/>
              </w:rPr>
            </w:pPr>
            <w:commentRangeStart w:id="254"/>
            <w:ins w:id="255" w:author="Eshwara Samboju/QC/SYNGENE" w:date="2020-08-08T20:30:00Z">
              <w:r w:rsidRPr="00CF242E">
                <w:rPr>
                  <w:rFonts w:ascii="Times New Roman" w:hAnsi="Times New Roman" w:cs="Times New Roman"/>
                  <w:sz w:val="24"/>
                  <w:szCs w:val="24"/>
                </w:rPr>
                <w:t>Available</w:t>
              </w:r>
            </w:ins>
            <w:commentRangeEnd w:id="254"/>
            <w:r w:rsidR="00E40891">
              <w:rPr>
                <w:rStyle w:val="CommentReference"/>
              </w:rPr>
              <w:commentReference w:id="254"/>
            </w:r>
          </w:p>
        </w:tc>
      </w:tr>
    </w:tbl>
    <w:p w14:paraId="2C602E69" w14:textId="77777777" w:rsidR="00D866A9" w:rsidRDefault="00EF72A8" w:rsidP="00D866A9">
      <w:pPr>
        <w:pStyle w:val="ListParagraph"/>
        <w:numPr>
          <w:ilvl w:val="0"/>
          <w:numId w:val="31"/>
        </w:numPr>
        <w:spacing w:before="120" w:after="120" w:line="360" w:lineRule="auto"/>
        <w:ind w:left="1276" w:right="180" w:hanging="425"/>
        <w:rPr>
          <w:ins w:id="256" w:author="Eshwara Samboju/QC/SYNGENE" w:date="2020-08-08T20:30:00Z"/>
          <w:rFonts w:ascii="Times New Roman" w:eastAsia="Times New Roman" w:hAnsi="Times New Roman" w:cs="Times New Roman"/>
          <w:sz w:val="24"/>
          <w:szCs w:val="24"/>
          <w:lang w:val="en-US"/>
        </w:rPr>
      </w:pPr>
      <w:proofErr w:type="spellStart"/>
      <w:ins w:id="257" w:author="Eshwara Samboju/QC/SYNGENE" w:date="2020-08-08T20:30:00Z">
        <w:r>
          <w:rPr>
            <w:rFonts w:ascii="Times New Roman" w:eastAsia="Times New Roman" w:hAnsi="Times New Roman" w:cs="Times New Roman"/>
            <w:sz w:val="24"/>
            <w:szCs w:val="24"/>
            <w:lang w:val="en-US"/>
          </w:rPr>
          <w:t>Darshini</w:t>
        </w:r>
        <w:proofErr w:type="spell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Priya :</w:t>
        </w:r>
        <w:proofErr w:type="gramEnd"/>
        <w:r>
          <w:rPr>
            <w:rFonts w:ascii="Times New Roman" w:eastAsia="Times New Roman" w:hAnsi="Times New Roman" w:cs="Times New Roman"/>
            <w:sz w:val="24"/>
            <w:szCs w:val="24"/>
            <w:lang w:val="en-US"/>
          </w:rPr>
          <w:t xml:space="preserve"> </w:t>
        </w:r>
        <w:commentRangeStart w:id="258"/>
        <w:r>
          <w:rPr>
            <w:rFonts w:ascii="Times New Roman" w:eastAsia="Times New Roman" w:hAnsi="Times New Roman" w:cs="Times New Roman"/>
            <w:sz w:val="24"/>
            <w:szCs w:val="24"/>
            <w:lang w:val="en-US"/>
          </w:rPr>
          <w:t xml:space="preserve">The training records of </w:t>
        </w:r>
        <w:del w:id="259" w:author="Naveenkumar Mahadeva/QA/SYNGENE" w:date="2020-08-08T21:21:00Z">
          <w:r w:rsidDel="00E40891">
            <w:rPr>
              <w:rFonts w:ascii="Times New Roman" w:eastAsia="Times New Roman" w:hAnsi="Times New Roman" w:cs="Times New Roman"/>
              <w:sz w:val="24"/>
              <w:szCs w:val="24"/>
              <w:lang w:val="en-US"/>
            </w:rPr>
            <w:delText>D</w:delText>
          </w:r>
        </w:del>
        <w:r w:rsidR="0049149B" w:rsidRPr="007B57E8">
          <w:rPr>
            <w:rFonts w:ascii="Times New Roman" w:eastAsia="Times New Roman" w:hAnsi="Times New Roman" w:cs="Times New Roman"/>
            <w:sz w:val="24"/>
            <w:szCs w:val="24"/>
            <w:lang w:val="en-US"/>
          </w:rPr>
          <w:t>Based on the investigation the probable root cause</w:t>
        </w:r>
        <w:r w:rsidR="0049149B">
          <w:rPr>
            <w:rFonts w:ascii="Times New Roman" w:eastAsia="Times New Roman" w:hAnsi="Times New Roman" w:cs="Times New Roman"/>
            <w:sz w:val="24"/>
            <w:szCs w:val="24"/>
            <w:lang w:val="en-US"/>
          </w:rPr>
          <w:t xml:space="preserve"> for the deviation</w:t>
        </w:r>
        <w:r w:rsidR="00240203">
          <w:rPr>
            <w:rFonts w:ascii="Times New Roman" w:eastAsia="Times New Roman" w:hAnsi="Times New Roman" w:cs="Times New Roman"/>
            <w:sz w:val="24"/>
            <w:szCs w:val="24"/>
            <w:lang w:val="en-US"/>
          </w:rPr>
          <w:t>.</w:t>
        </w:r>
      </w:ins>
      <w:commentRangeEnd w:id="258"/>
      <w:r w:rsidR="00E40891">
        <w:rPr>
          <w:rStyle w:val="CommentReference"/>
        </w:rPr>
        <w:commentReference w:id="258"/>
      </w:r>
    </w:p>
    <w:p w14:paraId="00E14937" w14:textId="77777777" w:rsidR="00240203" w:rsidRPr="00240203" w:rsidRDefault="00240203" w:rsidP="00240203">
      <w:pPr>
        <w:pStyle w:val="ListParagraph"/>
        <w:numPr>
          <w:ilvl w:val="0"/>
          <w:numId w:val="31"/>
        </w:numPr>
        <w:spacing w:before="120" w:after="120" w:line="360" w:lineRule="auto"/>
        <w:ind w:left="1276" w:right="180" w:hanging="425"/>
        <w:rPr>
          <w:ins w:id="260" w:author="Eshwara Samboju/QC/SYNGENE" w:date="2020-08-08T20:30:00Z"/>
          <w:rFonts w:ascii="Times New Roman" w:eastAsia="Times New Roman" w:hAnsi="Times New Roman" w:cs="Times New Roman"/>
          <w:sz w:val="24"/>
          <w:szCs w:val="24"/>
          <w:lang w:val="en-US"/>
        </w:rPr>
      </w:pPr>
      <w:ins w:id="261" w:author="Eshwara Samboju/QC/SYNGENE" w:date="2020-08-08T20:30:00Z">
        <w:r>
          <w:rPr>
            <w:rFonts w:ascii="Times New Roman" w:eastAsia="Times New Roman" w:hAnsi="Times New Roman" w:cs="Times New Roman"/>
            <w:sz w:val="24"/>
            <w:szCs w:val="24"/>
            <w:lang w:val="en-US"/>
          </w:rPr>
          <w:t>SOP: SOP-GMP-QCM-0010 (Environmental monitoring of clean room in Biologics manufacturing plant-3)</w:t>
        </w:r>
      </w:ins>
    </w:p>
    <w:p w14:paraId="5DC27901" w14:textId="77777777" w:rsidR="00817870" w:rsidRPr="00240203" w:rsidRDefault="00D866A9" w:rsidP="00D866A9">
      <w:pPr>
        <w:pStyle w:val="ListParagraph"/>
        <w:numPr>
          <w:ilvl w:val="0"/>
          <w:numId w:val="31"/>
        </w:numPr>
        <w:spacing w:before="120" w:after="120" w:line="360" w:lineRule="auto"/>
        <w:ind w:left="1276" w:right="180" w:hanging="425"/>
        <w:rPr>
          <w:ins w:id="262" w:author="Eshwara Samboju/QC/SYNGENE" w:date="2020-08-08T20:30:00Z"/>
          <w:rFonts w:ascii="Times New Roman" w:eastAsia="Times New Roman" w:hAnsi="Times New Roman" w:cs="Times New Roman"/>
          <w:sz w:val="24"/>
          <w:szCs w:val="24"/>
          <w:lang w:val="en-US"/>
        </w:rPr>
      </w:pPr>
      <w:ins w:id="263" w:author="Eshwara Samboju/QC/SYNGENE" w:date="2020-08-08T20:30:00Z">
        <w:r w:rsidRPr="00D866A9">
          <w:rPr>
            <w:rFonts w:ascii="Times New Roman" w:hAnsi="Times New Roman" w:cs="Times New Roman"/>
            <w:sz w:val="24"/>
            <w:szCs w:val="24"/>
          </w:rPr>
          <w:t xml:space="preserve">The entry and exit in S19 Microbiology laboratory </w:t>
        </w:r>
        <w:r w:rsidRPr="00D866A9">
          <w:rPr>
            <w:rFonts w:ascii="Times New Roman" w:hAnsi="Times New Roman"/>
            <w:sz w:val="24"/>
          </w:rPr>
          <w:t xml:space="preserve">SOP-GMP-QCM-0022 </w:t>
        </w:r>
        <w:r w:rsidRPr="00D866A9">
          <w:rPr>
            <w:rFonts w:ascii="Times New Roman" w:hAnsi="Times New Roman" w:cs="Times New Roman"/>
            <w:sz w:val="24"/>
            <w:szCs w:val="24"/>
          </w:rPr>
          <w:t>was reviewed and found satisfactory with respect to defined procedure.</w:t>
        </w:r>
      </w:ins>
    </w:p>
    <w:p w14:paraId="08A8F3C9" w14:textId="77777777" w:rsidR="00240203" w:rsidRPr="00240203" w:rsidRDefault="00240203" w:rsidP="00D866A9">
      <w:pPr>
        <w:pStyle w:val="ListParagraph"/>
        <w:numPr>
          <w:ilvl w:val="0"/>
          <w:numId w:val="31"/>
        </w:numPr>
        <w:spacing w:before="120" w:after="120" w:line="360" w:lineRule="auto"/>
        <w:ind w:left="1276" w:right="180" w:hanging="425"/>
        <w:rPr>
          <w:ins w:id="264" w:author="Eshwara Samboju/QC/SYNGENE" w:date="2020-08-08T20:30:00Z"/>
          <w:rFonts w:ascii="Times New Roman" w:eastAsia="Times New Roman" w:hAnsi="Times New Roman" w:cs="Times New Roman"/>
          <w:sz w:val="24"/>
          <w:szCs w:val="24"/>
          <w:lang w:val="en-US"/>
        </w:rPr>
      </w:pPr>
      <w:commentRangeStart w:id="265"/>
      <w:ins w:id="266" w:author="Eshwara Samboju/QC/SYNGENE" w:date="2020-08-08T20:30:00Z">
        <w:r>
          <w:rPr>
            <w:rFonts w:ascii="Times New Roman" w:hAnsi="Times New Roman" w:cs="Times New Roman"/>
            <w:sz w:val="24"/>
            <w:szCs w:val="24"/>
          </w:rPr>
          <w:t xml:space="preserve">Incubator </w:t>
        </w:r>
      </w:ins>
    </w:p>
    <w:p w14:paraId="549D0B7C" w14:textId="77777777" w:rsidR="00240203" w:rsidRPr="00240203" w:rsidRDefault="00240203" w:rsidP="00D866A9">
      <w:pPr>
        <w:pStyle w:val="ListParagraph"/>
        <w:numPr>
          <w:ilvl w:val="0"/>
          <w:numId w:val="31"/>
        </w:numPr>
        <w:spacing w:before="120" w:after="120" w:line="360" w:lineRule="auto"/>
        <w:ind w:left="1276" w:right="180" w:hanging="425"/>
        <w:rPr>
          <w:ins w:id="267" w:author="Eshwara Samboju/QC/SYNGENE" w:date="2020-08-08T20:30:00Z"/>
          <w:rFonts w:ascii="Times New Roman" w:eastAsia="Times New Roman" w:hAnsi="Times New Roman" w:cs="Times New Roman"/>
          <w:sz w:val="24"/>
          <w:szCs w:val="24"/>
          <w:lang w:val="en-US"/>
        </w:rPr>
      </w:pPr>
      <w:ins w:id="268" w:author="Eshwara Samboju/QC/SYNGENE" w:date="2020-08-08T20:30:00Z">
        <w:r>
          <w:rPr>
            <w:rFonts w:ascii="Times New Roman" w:hAnsi="Times New Roman" w:cs="Times New Roman"/>
            <w:sz w:val="24"/>
            <w:szCs w:val="24"/>
          </w:rPr>
          <w:t xml:space="preserve">Colony counter </w:t>
        </w:r>
      </w:ins>
      <w:commentRangeEnd w:id="265"/>
      <w:r w:rsidR="00E40891">
        <w:rPr>
          <w:rStyle w:val="CommentReference"/>
        </w:rPr>
        <w:commentReference w:id="265"/>
      </w:r>
    </w:p>
    <w:p w14:paraId="27CE66FF" w14:textId="77777777" w:rsidR="00240203" w:rsidRPr="00D866A9" w:rsidRDefault="00240203" w:rsidP="00D866A9">
      <w:pPr>
        <w:pStyle w:val="ListParagraph"/>
        <w:numPr>
          <w:ilvl w:val="0"/>
          <w:numId w:val="31"/>
        </w:numPr>
        <w:spacing w:before="120" w:after="120" w:line="360" w:lineRule="auto"/>
        <w:ind w:left="1276" w:right="180" w:hanging="425"/>
        <w:rPr>
          <w:ins w:id="269" w:author="Eshwara Samboju/QC/SYNGENE" w:date="2020-08-08T20:30:00Z"/>
          <w:rFonts w:ascii="Times New Roman" w:eastAsia="Times New Roman" w:hAnsi="Times New Roman" w:cs="Times New Roman"/>
          <w:sz w:val="24"/>
          <w:szCs w:val="24"/>
          <w:lang w:val="en-US"/>
        </w:rPr>
      </w:pPr>
    </w:p>
    <w:p w14:paraId="3451FB09" w14:textId="09555134" w:rsidR="00D866A9" w:rsidRPr="00D866A9" w:rsidRDefault="00D866A9" w:rsidP="00D866A9">
      <w:pPr>
        <w:pStyle w:val="ListParagraph"/>
        <w:numPr>
          <w:ilvl w:val="0"/>
          <w:numId w:val="31"/>
        </w:numPr>
        <w:spacing w:before="120" w:after="120" w:line="360" w:lineRule="auto"/>
        <w:ind w:left="1276" w:right="180" w:hanging="425"/>
        <w:rPr>
          <w:ins w:id="270" w:author="Eshwara Samboju/QC/SYNGENE" w:date="2020-08-08T20:30:00Z"/>
          <w:rFonts w:ascii="Times New Roman" w:eastAsia="Times New Roman" w:hAnsi="Times New Roman" w:cs="Times New Roman"/>
          <w:sz w:val="24"/>
          <w:szCs w:val="24"/>
          <w:lang w:val="en-US"/>
        </w:rPr>
      </w:pPr>
      <w:ins w:id="271" w:author="Eshwara Samboju/QC/SYNGENE" w:date="2020-08-08T20:30:00Z">
        <w:r>
          <w:rPr>
            <w:rFonts w:ascii="Times New Roman" w:hAnsi="Times New Roman" w:cs="Times New Roman"/>
            <w:sz w:val="24"/>
            <w:szCs w:val="24"/>
          </w:rPr>
          <w:lastRenderedPageBreak/>
          <w:t xml:space="preserve">Deepak and </w:t>
        </w:r>
        <w:proofErr w:type="spellStart"/>
        <w:r>
          <w:rPr>
            <w:rFonts w:ascii="Times New Roman" w:hAnsi="Times New Roman" w:cs="Times New Roman"/>
            <w:sz w:val="24"/>
            <w:szCs w:val="24"/>
          </w:rPr>
          <w:t>Prabhakran</w:t>
        </w:r>
        <w:proofErr w:type="spellEnd"/>
        <w:r>
          <w:rPr>
            <w:rFonts w:ascii="Times New Roman" w:hAnsi="Times New Roman" w:cs="Times New Roman"/>
            <w:sz w:val="24"/>
            <w:szCs w:val="24"/>
          </w:rPr>
          <w:t xml:space="preserve"> training records were verified and the training records were available in place</w:t>
        </w:r>
      </w:ins>
      <w:ins w:id="272" w:author="Naveenkumar Mahadeva/QA/SYNGENE" w:date="2020-08-08T21:25:00Z">
        <w:r w:rsidR="00E40891">
          <w:rPr>
            <w:rFonts w:ascii="Times New Roman" w:hAnsi="Times New Roman" w:cs="Times New Roman"/>
            <w:sz w:val="24"/>
            <w:szCs w:val="24"/>
          </w:rPr>
          <w:t xml:space="preserve"> </w:t>
        </w:r>
        <w:commentRangeStart w:id="273"/>
        <w:r w:rsidR="00E40891">
          <w:rPr>
            <w:rFonts w:ascii="Times New Roman" w:hAnsi="Times New Roman" w:cs="Times New Roman"/>
            <w:sz w:val="24"/>
            <w:szCs w:val="24"/>
          </w:rPr>
          <w:t>(Respective training files)</w:t>
        </w:r>
      </w:ins>
      <w:ins w:id="274" w:author="Eshwara Samboju/QC/SYNGENE" w:date="2020-08-08T20:30:00Z">
        <w:r>
          <w:rPr>
            <w:rFonts w:ascii="Times New Roman" w:hAnsi="Times New Roman" w:cs="Times New Roman"/>
            <w:sz w:val="24"/>
            <w:szCs w:val="24"/>
          </w:rPr>
          <w:t>.</w:t>
        </w:r>
      </w:ins>
      <w:commentRangeEnd w:id="273"/>
      <w:r w:rsidR="00E40891">
        <w:rPr>
          <w:rStyle w:val="CommentReference"/>
        </w:rPr>
        <w:commentReference w:id="273"/>
      </w:r>
    </w:p>
    <w:p w14:paraId="48185D2A" w14:textId="2D3C7CEF" w:rsidR="00D866A9" w:rsidRPr="00D866A9" w:rsidRDefault="00E40891" w:rsidP="00D866A9">
      <w:pPr>
        <w:pStyle w:val="ListParagraph"/>
        <w:numPr>
          <w:ilvl w:val="0"/>
          <w:numId w:val="31"/>
        </w:numPr>
        <w:spacing w:before="120" w:after="120" w:line="360" w:lineRule="auto"/>
        <w:ind w:left="1276" w:right="180" w:hanging="425"/>
        <w:rPr>
          <w:ins w:id="275" w:author="Eshwara Samboju/QC/SYNGENE" w:date="2020-08-08T20:30:00Z"/>
          <w:rFonts w:ascii="Times New Roman" w:eastAsia="Times New Roman" w:hAnsi="Times New Roman" w:cs="Times New Roman"/>
          <w:sz w:val="24"/>
          <w:szCs w:val="24"/>
          <w:lang w:val="en-US"/>
        </w:rPr>
      </w:pPr>
      <w:commentRangeStart w:id="276"/>
      <w:ins w:id="277" w:author="Naveenkumar Mahadeva/QA/SYNGENE" w:date="2020-08-08T21:26:00Z">
        <w:r>
          <w:rPr>
            <w:rFonts w:ascii="Times New Roman" w:hAnsi="Times New Roman" w:cs="Times New Roman"/>
            <w:sz w:val="24"/>
            <w:szCs w:val="24"/>
          </w:rPr>
          <w:t xml:space="preserve">As per the SOP </w:t>
        </w:r>
        <w:r w:rsidRPr="00D866A9">
          <w:rPr>
            <w:rFonts w:ascii="Times New Roman" w:hAnsi="Times New Roman" w:cs="Times New Roman"/>
            <w:sz w:val="24"/>
            <w:szCs w:val="24"/>
          </w:rPr>
          <w:t xml:space="preserve">SOP-GMP-QCM-0010 “Environmental Monitoring of the Clean Rooms in Biologics Manufacturing Plant 3”. </w:t>
        </w:r>
      </w:ins>
      <w:ins w:id="278" w:author="Eshwara Samboju/QC/SYNGENE" w:date="2020-08-08T20:30:00Z">
        <w:del w:id="279" w:author="Naveenkumar Mahadeva/QA/SYNGENE" w:date="2020-08-08T21:26:00Z">
          <w:r w:rsidR="00D866A9" w:rsidRPr="00D866A9" w:rsidDel="00E40891">
            <w:rPr>
              <w:rFonts w:ascii="Times New Roman" w:hAnsi="Times New Roman" w:cs="Times New Roman"/>
              <w:sz w:val="24"/>
              <w:szCs w:val="24"/>
            </w:rPr>
            <w:delText xml:space="preserve">The </w:delText>
          </w:r>
        </w:del>
        <w:r w:rsidR="00D866A9" w:rsidRPr="00D866A9">
          <w:rPr>
            <w:rFonts w:ascii="Times New Roman" w:hAnsi="Times New Roman" w:cs="Times New Roman"/>
            <w:sz w:val="24"/>
            <w:szCs w:val="24"/>
          </w:rPr>
          <w:t xml:space="preserve">passive air sampling, surface monitoring and active air sampling were performed </w:t>
        </w:r>
      </w:ins>
      <w:ins w:id="280" w:author="Naveenkumar Mahadeva/QA/SYNGENE" w:date="2020-08-08T21:27:00Z">
        <w:r>
          <w:rPr>
            <w:rFonts w:ascii="Times New Roman" w:hAnsi="Times New Roman" w:cs="Times New Roman"/>
            <w:sz w:val="24"/>
            <w:szCs w:val="24"/>
          </w:rPr>
          <w:t>by the qualified analyst. Refer attachment No XX.</w:t>
        </w:r>
      </w:ins>
      <w:ins w:id="281" w:author="Eshwara Samboju/QC/SYNGENE" w:date="2020-08-08T20:30:00Z">
        <w:del w:id="282" w:author="Naveenkumar Mahadeva/QA/SYNGENE" w:date="2020-08-08T21:27:00Z">
          <w:r w:rsidR="00D866A9" w:rsidRPr="00D866A9" w:rsidDel="00E40891">
            <w:rPr>
              <w:rFonts w:ascii="Times New Roman" w:hAnsi="Times New Roman" w:cs="Times New Roman"/>
              <w:sz w:val="24"/>
              <w:szCs w:val="24"/>
            </w:rPr>
            <w:delText xml:space="preserve">as per </w:delText>
          </w:r>
        </w:del>
        <w:del w:id="283" w:author="Naveenkumar Mahadeva/QA/SYNGENE" w:date="2020-08-08T21:26:00Z">
          <w:r w:rsidR="00D866A9" w:rsidRPr="00D866A9" w:rsidDel="00E40891">
            <w:rPr>
              <w:rFonts w:ascii="Times New Roman" w:hAnsi="Times New Roman" w:cs="Times New Roman"/>
              <w:sz w:val="24"/>
              <w:szCs w:val="24"/>
            </w:rPr>
            <w:delText xml:space="preserve">SOP-GMP-QCM-0010 “Environmental Monitoring of the Clean Rooms in Biologics Manufacturing Plant 3”. Hence, the </w:delText>
          </w:r>
        </w:del>
        <w:del w:id="284" w:author="Naveenkumar Mahadeva/QA/SYNGENE" w:date="2020-08-08T21:27:00Z">
          <w:r w:rsidR="00D866A9" w:rsidRPr="00D866A9" w:rsidDel="00E40891">
            <w:rPr>
              <w:rFonts w:ascii="Times New Roman" w:hAnsi="Times New Roman" w:cs="Times New Roman"/>
              <w:sz w:val="24"/>
              <w:szCs w:val="24"/>
            </w:rPr>
            <w:delText>SOP was reviewed and found satisfactory.</w:delText>
          </w:r>
        </w:del>
      </w:ins>
      <w:bookmarkStart w:id="285" w:name="_Hlk47800962"/>
      <w:commentRangeEnd w:id="276"/>
      <w:r>
        <w:rPr>
          <w:rStyle w:val="CommentReference"/>
        </w:rPr>
        <w:commentReference w:id="276"/>
      </w:r>
    </w:p>
    <w:p w14:paraId="69BAE661" w14:textId="77777777" w:rsidR="00D866A9" w:rsidRPr="00D866A9" w:rsidRDefault="00D866A9" w:rsidP="00D866A9">
      <w:pPr>
        <w:pStyle w:val="ListParagraph"/>
        <w:numPr>
          <w:ilvl w:val="0"/>
          <w:numId w:val="31"/>
        </w:numPr>
        <w:spacing w:before="120" w:after="120" w:line="360" w:lineRule="auto"/>
        <w:ind w:left="1276" w:right="180" w:hanging="425"/>
        <w:rPr>
          <w:ins w:id="286" w:author="Eshwara Samboju/QC/SYNGENE" w:date="2020-08-08T20:30:00Z"/>
          <w:rFonts w:ascii="Times New Roman" w:eastAsia="Times New Roman" w:hAnsi="Times New Roman" w:cs="Times New Roman"/>
          <w:sz w:val="24"/>
          <w:szCs w:val="24"/>
          <w:lang w:val="en-US"/>
        </w:rPr>
      </w:pPr>
      <w:commentRangeStart w:id="287"/>
      <w:ins w:id="288" w:author="Eshwara Samboju/QC/SYNGENE" w:date="2020-08-08T20:30:00Z">
        <w:r w:rsidRPr="00D866A9">
          <w:rPr>
            <w:rFonts w:ascii="Times New Roman" w:hAnsi="Times New Roman" w:cs="Times New Roman"/>
            <w:sz w:val="24"/>
            <w:szCs w:val="24"/>
          </w:rPr>
          <w:t xml:space="preserve">The entry and exit in S19 Microbiology laboratory </w:t>
        </w:r>
        <w:r w:rsidRPr="00D866A9">
          <w:rPr>
            <w:rFonts w:ascii="Times New Roman" w:hAnsi="Times New Roman"/>
            <w:sz w:val="24"/>
          </w:rPr>
          <w:t xml:space="preserve">SOP-GMP-QCM-0022 </w:t>
        </w:r>
        <w:r w:rsidRPr="00D866A9">
          <w:rPr>
            <w:rFonts w:ascii="Times New Roman" w:hAnsi="Times New Roman" w:cs="Times New Roman"/>
            <w:sz w:val="24"/>
            <w:szCs w:val="24"/>
          </w:rPr>
          <w:t>was reviewed and found satisfactory with respect to defined procedure.</w:t>
        </w:r>
      </w:ins>
      <w:bookmarkEnd w:id="285"/>
      <w:commentRangeEnd w:id="287"/>
      <w:r w:rsidR="00E40891">
        <w:rPr>
          <w:rStyle w:val="CommentReference"/>
        </w:rPr>
        <w:commentReference w:id="287"/>
      </w:r>
    </w:p>
    <w:p w14:paraId="4224F413" w14:textId="77777777" w:rsidR="00D866A9" w:rsidRPr="00D866A9" w:rsidRDefault="00D866A9" w:rsidP="00D866A9">
      <w:pPr>
        <w:pStyle w:val="ListParagraph"/>
        <w:numPr>
          <w:ilvl w:val="0"/>
          <w:numId w:val="31"/>
        </w:numPr>
        <w:spacing w:before="120" w:after="120" w:line="360" w:lineRule="auto"/>
        <w:ind w:left="1276" w:right="180" w:hanging="425"/>
        <w:rPr>
          <w:ins w:id="289" w:author="Eshwara Samboju/QC/SYNGENE" w:date="2020-08-08T20:30:00Z"/>
          <w:rFonts w:ascii="Times New Roman" w:eastAsia="Times New Roman" w:hAnsi="Times New Roman" w:cs="Times New Roman"/>
          <w:sz w:val="24"/>
          <w:szCs w:val="24"/>
          <w:lang w:val="en-US"/>
        </w:rPr>
      </w:pPr>
      <w:commentRangeStart w:id="290"/>
      <w:ins w:id="291" w:author="Eshwara Samboju/QC/SYNGENE" w:date="2020-08-08T20:30:00Z">
        <w:r w:rsidRPr="00D866A9">
          <w:rPr>
            <w:rFonts w:ascii="Times New Roman" w:hAnsi="Times New Roman" w:cs="Times New Roman"/>
            <w:sz w:val="24"/>
            <w:szCs w:val="24"/>
          </w:rPr>
          <w:t xml:space="preserve">The entry and exit of BMP3 </w:t>
        </w:r>
        <w:proofErr w:type="gramStart"/>
        <w:r w:rsidRPr="00D866A9">
          <w:rPr>
            <w:rFonts w:ascii="Times New Roman" w:hAnsi="Times New Roman" w:cs="Times New Roman"/>
            <w:sz w:val="24"/>
            <w:szCs w:val="24"/>
          </w:rPr>
          <w:t xml:space="preserve">facility  </w:t>
        </w:r>
        <w:r w:rsidRPr="00D866A9">
          <w:rPr>
            <w:rFonts w:ascii="Times New Roman" w:hAnsi="Times New Roman"/>
            <w:sz w:val="24"/>
          </w:rPr>
          <w:t>SOP</w:t>
        </w:r>
        <w:proofErr w:type="gramEnd"/>
        <w:r w:rsidRPr="00D866A9">
          <w:rPr>
            <w:rFonts w:ascii="Times New Roman" w:hAnsi="Times New Roman"/>
            <w:sz w:val="24"/>
          </w:rPr>
          <w:t xml:space="preserve">-GMP-BMP3-OPS-0002 </w:t>
        </w:r>
        <w:r w:rsidRPr="00D866A9">
          <w:rPr>
            <w:rFonts w:ascii="Times New Roman" w:hAnsi="Times New Roman" w:cs="Times New Roman"/>
            <w:sz w:val="24"/>
            <w:szCs w:val="24"/>
          </w:rPr>
          <w:t>was reviewed and found satisfactory.</w:t>
        </w:r>
      </w:ins>
    </w:p>
    <w:p w14:paraId="1EB458C4" w14:textId="77777777" w:rsidR="00D866A9" w:rsidRPr="00D866A9" w:rsidRDefault="00D866A9" w:rsidP="00D866A9">
      <w:pPr>
        <w:pStyle w:val="ListParagraph"/>
        <w:numPr>
          <w:ilvl w:val="0"/>
          <w:numId w:val="31"/>
        </w:numPr>
        <w:spacing w:before="120" w:after="120" w:line="360" w:lineRule="auto"/>
        <w:ind w:left="1276" w:right="180" w:hanging="425"/>
        <w:rPr>
          <w:ins w:id="292" w:author="Eshwara Samboju/QC/SYNGENE" w:date="2020-08-08T20:30:00Z"/>
          <w:rFonts w:ascii="Times New Roman" w:eastAsia="Times New Roman" w:hAnsi="Times New Roman" w:cs="Times New Roman"/>
          <w:sz w:val="24"/>
          <w:szCs w:val="24"/>
          <w:lang w:val="en-US"/>
        </w:rPr>
      </w:pPr>
      <w:ins w:id="293" w:author="Eshwara Samboju/QC/SYNGENE" w:date="2020-08-08T20:30:00Z">
        <w:r w:rsidRPr="00D866A9">
          <w:rPr>
            <w:rFonts w:ascii="Times New Roman" w:hAnsi="Times New Roman" w:cs="Times New Roman"/>
            <w:sz w:val="24"/>
            <w:szCs w:val="24"/>
          </w:rPr>
          <w:t xml:space="preserve">Media preparation SOP “Handling of Microbiological Media” S/QCM/SOP/008 and “Test for growth promotion, indicative and inhibitory properties of media” </w:t>
        </w:r>
        <w:r w:rsidRPr="00D866A9">
          <w:rPr>
            <w:rFonts w:ascii="Times New Roman" w:hAnsi="Times New Roman"/>
            <w:sz w:val="24"/>
          </w:rPr>
          <w:t xml:space="preserve">GP-GMP-QCM-0003 </w:t>
        </w:r>
        <w:r w:rsidRPr="00D866A9">
          <w:rPr>
            <w:rFonts w:ascii="Times New Roman" w:hAnsi="Times New Roman" w:cs="Times New Roman"/>
            <w:sz w:val="24"/>
            <w:szCs w:val="24"/>
          </w:rPr>
          <w:t>were reviewed and found satisfactory with respect to the defined procedures</w:t>
        </w:r>
      </w:ins>
      <w:commentRangeEnd w:id="290"/>
      <w:r w:rsidR="00C53B65">
        <w:rPr>
          <w:rStyle w:val="CommentReference"/>
        </w:rPr>
        <w:commentReference w:id="290"/>
      </w:r>
    </w:p>
    <w:p w14:paraId="07BE2535" w14:textId="77777777" w:rsidR="00896C91" w:rsidRPr="00D866A9" w:rsidRDefault="00896C91" w:rsidP="00D866A9">
      <w:pPr>
        <w:pStyle w:val="ListParagraph"/>
        <w:numPr>
          <w:ilvl w:val="0"/>
          <w:numId w:val="31"/>
        </w:numPr>
        <w:spacing w:before="120" w:after="120" w:line="360" w:lineRule="auto"/>
        <w:ind w:left="1276" w:right="180" w:hanging="425"/>
        <w:rPr>
          <w:ins w:id="294" w:author="Eshwara Samboju/QC/SYNGENE" w:date="2020-08-08T20:30:00Z"/>
          <w:rFonts w:ascii="Times New Roman" w:eastAsia="Times New Roman" w:hAnsi="Times New Roman" w:cs="Times New Roman"/>
          <w:sz w:val="24"/>
          <w:szCs w:val="24"/>
          <w:lang w:val="en-US"/>
        </w:rPr>
      </w:pPr>
      <w:proofErr w:type="spellStart"/>
      <w:ins w:id="295" w:author="Eshwara Samboju/QC/SYNGENE" w:date="2020-08-08T20:30:00Z">
        <w:r w:rsidRPr="00D866A9">
          <w:rPr>
            <w:rFonts w:ascii="Times New Roman" w:eastAsia="Times New Roman" w:hAnsi="Times New Roman" w:cs="Times New Roman"/>
            <w:sz w:val="24"/>
            <w:szCs w:val="24"/>
            <w:lang w:val="en-US"/>
          </w:rPr>
          <w:t>Jebba</w:t>
        </w:r>
        <w:proofErr w:type="spellEnd"/>
        <w:r w:rsidRPr="00D866A9">
          <w:rPr>
            <w:rFonts w:ascii="Times New Roman" w:eastAsia="Times New Roman" w:hAnsi="Times New Roman" w:cs="Times New Roman"/>
            <w:sz w:val="24"/>
            <w:szCs w:val="24"/>
            <w:lang w:val="en-US"/>
          </w:rPr>
          <w:t xml:space="preserve"> </w:t>
        </w:r>
        <w:proofErr w:type="spellStart"/>
        <w:r w:rsidRPr="00D866A9">
          <w:rPr>
            <w:rFonts w:ascii="Times New Roman" w:eastAsia="Times New Roman" w:hAnsi="Times New Roman" w:cs="Times New Roman"/>
            <w:sz w:val="24"/>
            <w:szCs w:val="24"/>
            <w:lang w:val="en-US"/>
          </w:rPr>
          <w:t>singh</w:t>
        </w:r>
        <w:proofErr w:type="spellEnd"/>
        <w:r w:rsidRPr="00D866A9">
          <w:rPr>
            <w:rFonts w:ascii="Times New Roman" w:eastAsia="Times New Roman" w:hAnsi="Times New Roman" w:cs="Times New Roman"/>
            <w:sz w:val="24"/>
            <w:szCs w:val="24"/>
            <w:lang w:val="en-US"/>
          </w:rPr>
          <w:t xml:space="preserve"> and Mohammed </w:t>
        </w:r>
        <w:proofErr w:type="spellStart"/>
        <w:r w:rsidRPr="00D866A9">
          <w:rPr>
            <w:rFonts w:ascii="Times New Roman" w:eastAsia="Times New Roman" w:hAnsi="Times New Roman" w:cs="Times New Roman"/>
            <w:sz w:val="24"/>
            <w:szCs w:val="24"/>
            <w:lang w:val="en-US"/>
          </w:rPr>
          <w:t>Aleemuddin</w:t>
        </w:r>
        <w:proofErr w:type="spellEnd"/>
        <w:r w:rsidRPr="00D866A9">
          <w:rPr>
            <w:rFonts w:ascii="Times New Roman" w:eastAsia="Times New Roman" w:hAnsi="Times New Roman" w:cs="Times New Roman"/>
            <w:sz w:val="24"/>
            <w:szCs w:val="24"/>
            <w:lang w:val="en-US"/>
          </w:rPr>
          <w:t xml:space="preserve"> training records for the plate release activity was verified and the training records were available in place. (SOP: SOP-GMP-QCM-0010 (Environmental monitoring of clean room in Biologics manufacturing plant-3)</w:t>
        </w:r>
        <w:r w:rsidR="00D866A9" w:rsidRPr="00D866A9">
          <w:rPr>
            <w:rFonts w:ascii="Times New Roman" w:eastAsia="Times New Roman" w:hAnsi="Times New Roman" w:cs="Times New Roman"/>
            <w:sz w:val="24"/>
            <w:szCs w:val="24"/>
            <w:lang w:val="en-US"/>
          </w:rPr>
          <w:t xml:space="preserve"> and </w:t>
        </w:r>
        <w:proofErr w:type="gramStart"/>
        <w:r w:rsidR="00D866A9" w:rsidRPr="00D866A9">
          <w:rPr>
            <w:rFonts w:ascii="Times New Roman" w:hAnsi="Times New Roman" w:cs="Times New Roman"/>
            <w:sz w:val="24"/>
            <w:szCs w:val="24"/>
          </w:rPr>
          <w:t>The</w:t>
        </w:r>
        <w:proofErr w:type="gramEnd"/>
        <w:r w:rsidR="00D866A9" w:rsidRPr="00D866A9">
          <w:rPr>
            <w:rFonts w:ascii="Times New Roman" w:hAnsi="Times New Roman" w:cs="Times New Roman"/>
            <w:sz w:val="24"/>
            <w:szCs w:val="24"/>
          </w:rPr>
          <w:t xml:space="preserve"> entry and exit in S19 Microbiology laboratory </w:t>
        </w:r>
        <w:r w:rsidR="00D866A9" w:rsidRPr="00D866A9">
          <w:rPr>
            <w:rFonts w:ascii="Times New Roman" w:hAnsi="Times New Roman"/>
            <w:sz w:val="24"/>
          </w:rPr>
          <w:t xml:space="preserve">SOP-GMP-QCM-0022 </w:t>
        </w:r>
        <w:r w:rsidR="00D866A9" w:rsidRPr="00D866A9">
          <w:rPr>
            <w:rFonts w:ascii="Times New Roman" w:hAnsi="Times New Roman" w:cs="Times New Roman"/>
            <w:sz w:val="24"/>
            <w:szCs w:val="24"/>
          </w:rPr>
          <w:t>was reviewed and found satisfactory with respect to defined procedure.</w:t>
        </w:r>
      </w:ins>
    </w:p>
    <w:p w14:paraId="24A6191A" w14:textId="77777777" w:rsidR="00896C91" w:rsidRDefault="00896C91" w:rsidP="00240203">
      <w:pPr>
        <w:pStyle w:val="ListParagraph"/>
        <w:numPr>
          <w:ilvl w:val="0"/>
          <w:numId w:val="31"/>
        </w:numPr>
        <w:spacing w:before="120" w:after="120" w:line="360" w:lineRule="auto"/>
        <w:ind w:left="1276" w:right="180" w:hanging="425"/>
        <w:rPr>
          <w:ins w:id="296" w:author="Eshwara Samboju/QC/SYNGENE" w:date="2020-08-08T20:30:00Z"/>
          <w:rFonts w:ascii="Times New Roman" w:eastAsia="Times New Roman" w:hAnsi="Times New Roman" w:cs="Times New Roman"/>
          <w:sz w:val="24"/>
          <w:szCs w:val="24"/>
          <w:lang w:val="en-US"/>
        </w:rPr>
      </w:pPr>
      <w:proofErr w:type="spellStart"/>
      <w:ins w:id="297" w:author="Eshwara Samboju/QC/SYNGENE" w:date="2020-08-08T20:30:00Z">
        <w:r>
          <w:rPr>
            <w:rFonts w:ascii="Times New Roman" w:eastAsia="Times New Roman" w:hAnsi="Times New Roman" w:cs="Times New Roman"/>
            <w:sz w:val="24"/>
            <w:szCs w:val="24"/>
            <w:lang w:val="en-US"/>
          </w:rPr>
          <w:t>Elaya</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raja,Santosh</w:t>
        </w:r>
        <w:proofErr w:type="spellEnd"/>
        <w:proofErr w:type="gramEnd"/>
        <w:r>
          <w:rPr>
            <w:rFonts w:ascii="Times New Roman" w:eastAsia="Times New Roman" w:hAnsi="Times New Roman" w:cs="Times New Roman"/>
            <w:sz w:val="24"/>
            <w:szCs w:val="24"/>
            <w:lang w:val="en-US"/>
          </w:rPr>
          <w:t xml:space="preserve"> , and </w:t>
        </w:r>
        <w:proofErr w:type="spellStart"/>
        <w:r>
          <w:rPr>
            <w:rFonts w:ascii="Times New Roman" w:eastAsia="Times New Roman" w:hAnsi="Times New Roman" w:cs="Times New Roman"/>
            <w:sz w:val="24"/>
            <w:szCs w:val="24"/>
            <w:lang w:val="en-US"/>
          </w:rPr>
          <w:t>Premtej</w:t>
        </w:r>
        <w:proofErr w:type="spellEnd"/>
        <w:r>
          <w:rPr>
            <w:rFonts w:ascii="Times New Roman" w:eastAsia="Times New Roman" w:hAnsi="Times New Roman" w:cs="Times New Roman"/>
            <w:sz w:val="24"/>
            <w:szCs w:val="24"/>
            <w:lang w:val="en-US"/>
          </w:rPr>
          <w:t xml:space="preserve"> training record for the supervision of the monitoring activity was verified and the training records were available in place (SOP: SOP-GMP-QCM-0010 (Environmental monitoring of clean room in Biologics manufacturing plant-3)</w:t>
        </w:r>
        <w:r w:rsidR="00240203">
          <w:rPr>
            <w:rFonts w:ascii="Times New Roman" w:eastAsia="Times New Roman" w:hAnsi="Times New Roman" w:cs="Times New Roman"/>
            <w:sz w:val="24"/>
            <w:szCs w:val="24"/>
            <w:lang w:val="en-US"/>
          </w:rPr>
          <w:t>.</w:t>
        </w:r>
      </w:ins>
    </w:p>
    <w:p w14:paraId="131DD2CA" w14:textId="77777777" w:rsidR="00240203" w:rsidRDefault="00240203" w:rsidP="00240203">
      <w:pPr>
        <w:pStyle w:val="ListParagraph"/>
        <w:numPr>
          <w:ilvl w:val="0"/>
          <w:numId w:val="31"/>
        </w:numPr>
        <w:spacing w:before="120" w:after="120" w:line="360" w:lineRule="auto"/>
        <w:ind w:left="1276" w:right="180" w:hanging="425"/>
        <w:rPr>
          <w:ins w:id="298" w:author="Eshwara Samboju/QC/SYNGENE" w:date="2020-08-08T20:30:00Z"/>
          <w:rFonts w:ascii="Times New Roman" w:eastAsia="Times New Roman" w:hAnsi="Times New Roman" w:cs="Times New Roman"/>
          <w:sz w:val="24"/>
          <w:szCs w:val="24"/>
          <w:lang w:val="en-US"/>
        </w:rPr>
      </w:pPr>
      <w:commentRangeStart w:id="299"/>
      <w:ins w:id="300" w:author="Eshwara Samboju/QC/SYNGENE" w:date="2020-08-08T20:30:00Z">
        <w:r>
          <w:rPr>
            <w:rFonts w:ascii="Times New Roman" w:eastAsia="Times New Roman" w:hAnsi="Times New Roman" w:cs="Times New Roman"/>
            <w:sz w:val="24"/>
            <w:szCs w:val="24"/>
            <w:lang w:val="en-US"/>
          </w:rPr>
          <w:t xml:space="preserve">Media reconciliation sheets were verified </w:t>
        </w:r>
      </w:ins>
      <w:commentRangeEnd w:id="299"/>
      <w:r w:rsidR="00C53B65">
        <w:rPr>
          <w:rStyle w:val="CommentReference"/>
        </w:rPr>
        <w:commentReference w:id="299"/>
      </w:r>
      <w:ins w:id="301" w:author="Eshwara Samboju/QC/SYNGENE" w:date="2020-08-08T20:30:00Z">
        <w:r>
          <w:rPr>
            <w:rFonts w:ascii="Times New Roman" w:eastAsia="Times New Roman" w:hAnsi="Times New Roman" w:cs="Times New Roman"/>
            <w:sz w:val="24"/>
            <w:szCs w:val="24"/>
            <w:lang w:val="en-US"/>
          </w:rPr>
          <w:t xml:space="preserve">and no deviation </w:t>
        </w:r>
        <w:proofErr w:type="gramStart"/>
        <w:r>
          <w:rPr>
            <w:rFonts w:ascii="Times New Roman" w:eastAsia="Times New Roman" w:hAnsi="Times New Roman" w:cs="Times New Roman"/>
            <w:sz w:val="24"/>
            <w:szCs w:val="24"/>
            <w:lang w:val="en-US"/>
          </w:rPr>
          <w:t xml:space="preserve">observed </w:t>
        </w:r>
        <w:r w:rsidR="00744804">
          <w:rPr>
            <w:rFonts w:ascii="Times New Roman" w:eastAsia="Times New Roman" w:hAnsi="Times New Roman" w:cs="Times New Roman"/>
            <w:sz w:val="24"/>
            <w:szCs w:val="24"/>
            <w:lang w:val="en-US"/>
          </w:rPr>
          <w:t>.</w:t>
        </w:r>
        <w:proofErr w:type="gramEnd"/>
      </w:ins>
    </w:p>
    <w:p w14:paraId="7A2C48C6" w14:textId="77777777" w:rsidR="00744804" w:rsidRPr="00744804" w:rsidRDefault="00744804" w:rsidP="001F1A28">
      <w:pPr>
        <w:pStyle w:val="ListParagraph"/>
        <w:numPr>
          <w:ilvl w:val="0"/>
          <w:numId w:val="31"/>
        </w:numPr>
        <w:spacing w:before="120" w:after="120" w:line="360" w:lineRule="auto"/>
        <w:ind w:left="1276" w:right="180" w:hanging="425"/>
        <w:rPr>
          <w:ins w:id="302" w:author="Eshwara Samboju/QC/SYNGENE" w:date="2020-08-08T20:30:00Z"/>
          <w:rFonts w:ascii="Times New Roman" w:eastAsia="Times New Roman" w:hAnsi="Times New Roman" w:cs="Times New Roman"/>
          <w:sz w:val="24"/>
          <w:szCs w:val="24"/>
          <w:lang w:val="en-US"/>
        </w:rPr>
      </w:pPr>
      <w:ins w:id="303" w:author="Eshwara Samboju/QC/SYNGENE" w:date="2020-08-08T20:30:00Z">
        <w:r w:rsidRPr="00744804">
          <w:rPr>
            <w:rFonts w:ascii="Times New Roman" w:eastAsia="Times New Roman" w:hAnsi="Times New Roman" w:cs="Times New Roman"/>
            <w:sz w:val="24"/>
            <w:szCs w:val="24"/>
            <w:lang w:val="en-US"/>
          </w:rPr>
          <w:t>The</w:t>
        </w:r>
        <w:r w:rsidR="00240203" w:rsidRPr="00744804">
          <w:rPr>
            <w:rFonts w:ascii="Times New Roman" w:eastAsia="Times New Roman" w:hAnsi="Times New Roman" w:cs="Times New Roman"/>
            <w:sz w:val="24"/>
            <w:szCs w:val="24"/>
            <w:lang w:val="en-US"/>
          </w:rPr>
          <w:t xml:space="preserve"> Incubator</w:t>
        </w:r>
        <w:r w:rsidRPr="00744804">
          <w:rPr>
            <w:rFonts w:ascii="Times New Roman" w:eastAsia="Times New Roman" w:hAnsi="Times New Roman" w:cs="Times New Roman"/>
            <w:sz w:val="24"/>
            <w:szCs w:val="24"/>
            <w:lang w:val="en-US"/>
          </w:rPr>
          <w:t xml:space="preserve"> used for incubation of the plates was well maintained in the acceptance </w:t>
        </w:r>
        <w:proofErr w:type="gramStart"/>
        <w:r w:rsidRPr="00744804">
          <w:rPr>
            <w:rFonts w:ascii="Times New Roman" w:eastAsia="Times New Roman" w:hAnsi="Times New Roman" w:cs="Times New Roman"/>
            <w:sz w:val="24"/>
            <w:szCs w:val="24"/>
            <w:lang w:val="en-US"/>
          </w:rPr>
          <w:t xml:space="preserve">range </w:t>
        </w:r>
        <w:r w:rsidR="00240203" w:rsidRPr="00744804">
          <w:rPr>
            <w:rFonts w:ascii="Times New Roman" w:eastAsia="Times New Roman" w:hAnsi="Times New Roman" w:cs="Times New Roman"/>
            <w:sz w:val="24"/>
            <w:szCs w:val="24"/>
            <w:lang w:val="en-US"/>
          </w:rPr>
          <w:t xml:space="preserve"> </w:t>
        </w:r>
        <w:r w:rsidRPr="00744804">
          <w:rPr>
            <w:rFonts w:ascii="Times New Roman" w:eastAsia="Times New Roman" w:hAnsi="Times New Roman" w:cs="Times New Roman"/>
            <w:sz w:val="24"/>
            <w:szCs w:val="24"/>
            <w:lang w:val="en-US"/>
          </w:rPr>
          <w:t>of</w:t>
        </w:r>
        <w:proofErr w:type="gramEnd"/>
        <w:r w:rsidRPr="00744804">
          <w:rPr>
            <w:rFonts w:ascii="Times New Roman" w:eastAsia="Times New Roman" w:hAnsi="Times New Roman" w:cs="Times New Roman"/>
            <w:sz w:val="24"/>
            <w:szCs w:val="24"/>
            <w:lang w:val="en-US"/>
          </w:rPr>
          <w:t xml:space="preserve"> temperatures and found </w:t>
        </w:r>
        <w:commentRangeStart w:id="304"/>
        <w:r w:rsidRPr="00744804">
          <w:rPr>
            <w:rFonts w:ascii="Times New Roman" w:eastAsia="Times New Roman" w:hAnsi="Times New Roman" w:cs="Times New Roman"/>
            <w:sz w:val="24"/>
            <w:szCs w:val="24"/>
            <w:lang w:val="en-US"/>
          </w:rPr>
          <w:t>no equipment break down</w:t>
        </w:r>
      </w:ins>
      <w:bookmarkStart w:id="305" w:name="_Hlk47799817"/>
      <w:commentRangeEnd w:id="304"/>
      <w:r w:rsidR="00C53B65">
        <w:rPr>
          <w:rStyle w:val="CommentReference"/>
        </w:rPr>
        <w:commentReference w:id="304"/>
      </w:r>
      <w:ins w:id="306" w:author="Eshwara Samboju/QC/SYNGENE" w:date="2020-08-08T20:30:00Z">
        <w:r w:rsidRPr="00744804">
          <w:rPr>
            <w:rFonts w:ascii="Times New Roman" w:eastAsia="Times New Roman" w:hAnsi="Times New Roman" w:cs="Times New Roman"/>
            <w:sz w:val="24"/>
            <w:szCs w:val="24"/>
            <w:lang w:val="en-US"/>
          </w:rPr>
          <w:t>.</w:t>
        </w:r>
      </w:ins>
    </w:p>
    <w:p w14:paraId="05431FB9" w14:textId="0FF0D961" w:rsidR="003001C5" w:rsidRDefault="003001C5" w:rsidP="00696220">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Personnel involved in area monitoring were qualified </w:t>
      </w:r>
      <w:commentRangeStart w:id="307"/>
      <w:proofErr w:type="gramStart"/>
      <w:r>
        <w:rPr>
          <w:rFonts w:ascii="Times New Roman" w:eastAsia="Times New Roman" w:hAnsi="Times New Roman" w:cs="Times New Roman"/>
          <w:sz w:val="24"/>
          <w:szCs w:val="24"/>
          <w:lang w:val="en-US"/>
        </w:rPr>
        <w:t>analysts</w:t>
      </w:r>
      <w:commentRangeEnd w:id="307"/>
      <w:ins w:id="308" w:author="Eshwara Samboju/QC/SYNGENE" w:date="2020-08-08T20:30:00Z">
        <w:r w:rsidR="00262D92" w:rsidRPr="00744804">
          <w:rPr>
            <w:rFonts w:ascii="Times New Roman" w:eastAsia="Times New Roman" w:hAnsi="Times New Roman" w:cs="Times New Roman"/>
            <w:sz w:val="24"/>
            <w:szCs w:val="24"/>
            <w:lang w:val="en-US"/>
          </w:rPr>
          <w:t>.(</w:t>
        </w:r>
        <w:proofErr w:type="gramEnd"/>
        <w:r w:rsidR="00262D92" w:rsidRPr="00744804">
          <w:rPr>
            <w:rFonts w:ascii="Times New Roman" w:eastAsia="Times New Roman" w:hAnsi="Times New Roman" w:cs="Times New Roman"/>
            <w:sz w:val="24"/>
            <w:szCs w:val="24"/>
            <w:lang w:val="en-US"/>
          </w:rPr>
          <w:t>Refer Attachment)</w:t>
        </w:r>
      </w:ins>
      <w:del w:id="309" w:author="Eshwara Samboju/QC/SYNGENE" w:date="2020-08-08T20:30:00Z">
        <w:r w:rsidR="000D4913">
          <w:rPr>
            <w:rStyle w:val="CommentReference"/>
          </w:rPr>
          <w:commentReference w:id="307"/>
        </w:r>
        <w:r>
          <w:rPr>
            <w:rFonts w:ascii="Times New Roman" w:eastAsia="Times New Roman" w:hAnsi="Times New Roman" w:cs="Times New Roman"/>
            <w:sz w:val="24"/>
            <w:szCs w:val="24"/>
            <w:lang w:val="en-US"/>
          </w:rPr>
          <w:delText>.</w:delText>
        </w:r>
      </w:del>
    </w:p>
    <w:p w14:paraId="7B24AABC" w14:textId="3D2A09C9" w:rsidR="003001C5" w:rsidRPr="003001C5" w:rsidRDefault="003001C5" w:rsidP="00696220">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Analyst </w:t>
      </w:r>
      <w:commentRangeStart w:id="310"/>
      <w:r>
        <w:rPr>
          <w:rFonts w:ascii="Times New Roman" w:eastAsia="Times New Roman" w:hAnsi="Times New Roman" w:cs="Times New Roman"/>
          <w:sz w:val="24"/>
          <w:szCs w:val="24"/>
          <w:lang w:val="en-US"/>
        </w:rPr>
        <w:t xml:space="preserve">Prabhakaran </w:t>
      </w:r>
      <w:ins w:id="311" w:author="Eshwara Samboju/QC/SYNGENE" w:date="2020-08-08T20:30:00Z">
        <w:r w:rsidR="00262D92">
          <w:rPr>
            <w:rFonts w:ascii="Times New Roman" w:eastAsia="Times New Roman" w:hAnsi="Times New Roman" w:cs="Times New Roman"/>
            <w:sz w:val="24"/>
            <w:szCs w:val="24"/>
            <w:lang w:val="en-US"/>
          </w:rPr>
          <w:t xml:space="preserve">(10023035) </w:t>
        </w:r>
      </w:ins>
      <w:r>
        <w:rPr>
          <w:rFonts w:ascii="Times New Roman" w:eastAsia="Times New Roman" w:hAnsi="Times New Roman" w:cs="Times New Roman"/>
          <w:sz w:val="24"/>
          <w:szCs w:val="24"/>
          <w:lang w:val="en-US"/>
        </w:rPr>
        <w:t xml:space="preserve">and Deepak </w:t>
      </w:r>
      <w:commentRangeEnd w:id="310"/>
      <w:ins w:id="312" w:author="Eshwara Samboju/QC/SYNGENE" w:date="2020-08-08T20:30:00Z">
        <w:r w:rsidR="00262D92">
          <w:rPr>
            <w:rFonts w:ascii="Times New Roman" w:eastAsia="Times New Roman" w:hAnsi="Times New Roman" w:cs="Times New Roman"/>
            <w:sz w:val="24"/>
            <w:szCs w:val="24"/>
            <w:lang w:val="en-US"/>
          </w:rPr>
          <w:t>(10025074)</w:t>
        </w:r>
      </w:ins>
      <w:r w:rsidR="007D4AB7">
        <w:rPr>
          <w:rStyle w:val="CommentReference"/>
        </w:rPr>
        <w:commentReference w:id="310"/>
      </w:r>
      <w:r>
        <w:rPr>
          <w:rFonts w:ascii="Times New Roman" w:eastAsia="Times New Roman" w:hAnsi="Times New Roman" w:cs="Times New Roman"/>
          <w:sz w:val="24"/>
          <w:szCs w:val="24"/>
          <w:lang w:val="en-US"/>
        </w:rPr>
        <w:t>were involved in the monitoring performed on 10 July 2020.</w:t>
      </w:r>
    </w:p>
    <w:p w14:paraId="48B6E6C8" w14:textId="77777777" w:rsidR="003001C5" w:rsidRPr="003001C5" w:rsidRDefault="003001C5" w:rsidP="00696220">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Monitoring activity was carried out in the presence of </w:t>
      </w:r>
      <w:commentRangeStart w:id="313"/>
      <w:commentRangeStart w:id="314"/>
      <w:r>
        <w:rPr>
          <w:rFonts w:ascii="Times New Roman" w:eastAsia="Times New Roman" w:hAnsi="Times New Roman" w:cs="Times New Roman"/>
          <w:sz w:val="24"/>
          <w:szCs w:val="24"/>
          <w:lang w:val="en-US"/>
        </w:rPr>
        <w:t>IPQA</w:t>
      </w:r>
      <w:commentRangeEnd w:id="313"/>
      <w:r w:rsidR="000D4913">
        <w:rPr>
          <w:rStyle w:val="CommentReference"/>
        </w:rPr>
        <w:commentReference w:id="313"/>
      </w:r>
      <w:r>
        <w:rPr>
          <w:rFonts w:ascii="Times New Roman" w:eastAsia="Times New Roman" w:hAnsi="Times New Roman" w:cs="Times New Roman"/>
          <w:sz w:val="24"/>
          <w:szCs w:val="24"/>
          <w:lang w:val="en-US"/>
        </w:rPr>
        <w:t xml:space="preserve"> personnel.</w:t>
      </w:r>
      <w:commentRangeEnd w:id="314"/>
      <w:r w:rsidR="007D4AB7">
        <w:rPr>
          <w:rStyle w:val="CommentReference"/>
        </w:rPr>
        <w:commentReference w:id="314"/>
      </w:r>
    </w:p>
    <w:p w14:paraId="2BC0637E" w14:textId="77777777" w:rsidR="0021787B" w:rsidRPr="003001C5" w:rsidRDefault="0021787B" w:rsidP="00696220">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sidRPr="00B83B27">
        <w:rPr>
          <w:rFonts w:ascii="Times New Roman" w:hAnsi="Times New Roman"/>
          <w:sz w:val="24"/>
        </w:rPr>
        <w:lastRenderedPageBreak/>
        <w:t xml:space="preserve">Before initiation of Environmental Monitoring activity, IPQA visualize the plates </w:t>
      </w:r>
      <w:r w:rsidR="00A35B87" w:rsidRPr="00B83B27">
        <w:rPr>
          <w:rFonts w:ascii="Times New Roman" w:hAnsi="Times New Roman"/>
          <w:sz w:val="24"/>
        </w:rPr>
        <w:t>for rejections</w:t>
      </w:r>
      <w:r w:rsidRPr="00B83B27">
        <w:rPr>
          <w:rFonts w:ascii="Times New Roman" w:hAnsi="Times New Roman"/>
          <w:sz w:val="24"/>
        </w:rPr>
        <w:t xml:space="preserve"> such as cracks air bubbles, condensation, dryness of media, particles or unequal layer of media. </w:t>
      </w:r>
    </w:p>
    <w:p w14:paraId="0EB5B4A4" w14:textId="21D2607E" w:rsidR="003001C5" w:rsidRPr="003001C5" w:rsidRDefault="003001C5" w:rsidP="003001C5">
      <w:pPr>
        <w:pStyle w:val="ListParagraph"/>
        <w:numPr>
          <w:ilvl w:val="0"/>
          <w:numId w:val="31"/>
        </w:numPr>
        <w:spacing w:before="120" w:after="120" w:line="360" w:lineRule="auto"/>
        <w:ind w:left="1276" w:right="180" w:hanging="425"/>
        <w:rPr>
          <w:rFonts w:ascii="Times New Roman" w:eastAsia="Times New Roman" w:hAnsi="Times New Roman" w:cs="Times New Roman"/>
          <w:sz w:val="24"/>
          <w:szCs w:val="24"/>
          <w:lang w:val="en-US"/>
        </w:rPr>
      </w:pPr>
      <w:r>
        <w:rPr>
          <w:rFonts w:ascii="Times New Roman" w:hAnsi="Times New Roman"/>
          <w:sz w:val="24"/>
        </w:rPr>
        <w:t xml:space="preserve">Personnel involved from IPQA were </w:t>
      </w:r>
      <w:proofErr w:type="spellStart"/>
      <w:proofErr w:type="gramStart"/>
      <w:r>
        <w:rPr>
          <w:rFonts w:ascii="Times New Roman" w:hAnsi="Times New Roman"/>
          <w:sz w:val="24"/>
        </w:rPr>
        <w:t>Mr.</w:t>
      </w:r>
      <w:ins w:id="315" w:author="Eshwara Samboju/QC/SYNGENE" w:date="2020-08-08T20:30:00Z">
        <w:r w:rsidR="00262D92">
          <w:rPr>
            <w:rFonts w:ascii="Times New Roman" w:hAnsi="Times New Roman"/>
            <w:sz w:val="24"/>
          </w:rPr>
          <w:t>Elaya</w:t>
        </w:r>
        <w:proofErr w:type="spellEnd"/>
        <w:proofErr w:type="gramEnd"/>
        <w:r w:rsidR="00262D92">
          <w:rPr>
            <w:rFonts w:ascii="Times New Roman" w:hAnsi="Times New Roman"/>
            <w:sz w:val="24"/>
          </w:rPr>
          <w:t xml:space="preserve"> raja</w:t>
        </w:r>
      </w:ins>
      <w:del w:id="316" w:author="Eshwara Samboju/QC/SYNGENE" w:date="2020-08-08T20:30:00Z">
        <w:r>
          <w:rPr>
            <w:rFonts w:ascii="Times New Roman" w:hAnsi="Times New Roman"/>
            <w:sz w:val="24"/>
          </w:rPr>
          <w:delText>Elaih raju</w:delText>
        </w:r>
      </w:del>
      <w:r>
        <w:rPr>
          <w:rFonts w:ascii="Times New Roman" w:hAnsi="Times New Roman"/>
          <w:sz w:val="24"/>
        </w:rPr>
        <w:t xml:space="preserve"> and </w:t>
      </w:r>
      <w:commentRangeStart w:id="317"/>
      <w:proofErr w:type="spellStart"/>
      <w:r>
        <w:rPr>
          <w:rFonts w:ascii="Times New Roman" w:hAnsi="Times New Roman"/>
          <w:sz w:val="24"/>
        </w:rPr>
        <w:t>Mr</w:t>
      </w:r>
      <w:commentRangeEnd w:id="317"/>
      <w:ins w:id="318" w:author="Eshwara Samboju/QC/SYNGENE" w:date="2020-08-08T20:30:00Z">
        <w:r w:rsidR="00262D92">
          <w:rPr>
            <w:rFonts w:ascii="Times New Roman" w:hAnsi="Times New Roman"/>
            <w:sz w:val="24"/>
          </w:rPr>
          <w:t>.Prem</w:t>
        </w:r>
        <w:proofErr w:type="spellEnd"/>
        <w:r w:rsidR="00262D92">
          <w:rPr>
            <w:rFonts w:ascii="Times New Roman" w:hAnsi="Times New Roman"/>
            <w:sz w:val="24"/>
          </w:rPr>
          <w:t xml:space="preserve"> </w:t>
        </w:r>
        <w:proofErr w:type="spellStart"/>
        <w:r w:rsidR="00262D92">
          <w:rPr>
            <w:rFonts w:ascii="Times New Roman" w:hAnsi="Times New Roman"/>
            <w:sz w:val="24"/>
          </w:rPr>
          <w:t>tej</w:t>
        </w:r>
        <w:proofErr w:type="spellEnd"/>
        <w:r w:rsidR="00262D92">
          <w:rPr>
            <w:rFonts w:ascii="Times New Roman" w:hAnsi="Times New Roman"/>
            <w:sz w:val="24"/>
          </w:rPr>
          <w:t>(10018259)</w:t>
        </w:r>
      </w:ins>
      <w:del w:id="319" w:author="Eshwara Samboju/QC/SYNGENE" w:date="2020-08-08T20:30:00Z">
        <w:r w:rsidR="000D4913">
          <w:rPr>
            <w:rStyle w:val="CommentReference"/>
          </w:rPr>
          <w:commentReference w:id="317"/>
        </w:r>
        <w:r>
          <w:rPr>
            <w:rFonts w:ascii="Times New Roman" w:hAnsi="Times New Roman"/>
            <w:sz w:val="24"/>
          </w:rPr>
          <w:delText>.</w:delText>
        </w:r>
      </w:del>
    </w:p>
    <w:p w14:paraId="6BDF9F36" w14:textId="7E861AF7" w:rsidR="0021787B" w:rsidRPr="00696220" w:rsidRDefault="0021787B" w:rsidP="00696220">
      <w:pPr>
        <w:pStyle w:val="ListParagraph"/>
        <w:numPr>
          <w:ilvl w:val="0"/>
          <w:numId w:val="31"/>
        </w:numPr>
        <w:spacing w:before="120" w:after="120" w:line="360" w:lineRule="auto"/>
        <w:ind w:left="1276" w:right="180" w:hanging="425"/>
        <w:rPr>
          <w:rFonts w:ascii="Times New Roman" w:hAnsi="Times New Roman"/>
          <w:sz w:val="24"/>
        </w:rPr>
      </w:pPr>
      <w:r w:rsidRPr="00B83B27">
        <w:rPr>
          <w:rFonts w:ascii="Times New Roman" w:hAnsi="Times New Roman"/>
          <w:sz w:val="24"/>
        </w:rPr>
        <w:t xml:space="preserve">10 plates of 90 mm and 35 plates of 55mm were </w:t>
      </w:r>
      <w:commentRangeStart w:id="320"/>
      <w:r w:rsidRPr="00B83B27">
        <w:rPr>
          <w:rFonts w:ascii="Times New Roman" w:hAnsi="Times New Roman"/>
          <w:sz w:val="24"/>
        </w:rPr>
        <w:t>rejected</w:t>
      </w:r>
      <w:commentRangeEnd w:id="320"/>
      <w:ins w:id="321" w:author="Eshwara Samboju/QC/SYNGENE" w:date="2020-08-08T20:30:00Z">
        <w:r w:rsidR="00262D92" w:rsidRPr="00B83B27">
          <w:rPr>
            <w:rFonts w:ascii="Times New Roman" w:hAnsi="Times New Roman"/>
            <w:sz w:val="24"/>
          </w:rPr>
          <w:t xml:space="preserve"> </w:t>
        </w:r>
        <w:r w:rsidR="00262D92">
          <w:rPr>
            <w:rFonts w:ascii="Times New Roman" w:hAnsi="Times New Roman"/>
            <w:sz w:val="24"/>
          </w:rPr>
          <w:t>(</w:t>
        </w:r>
        <w:proofErr w:type="gramStart"/>
        <w:r w:rsidR="00262D92">
          <w:rPr>
            <w:rFonts w:ascii="Times New Roman" w:hAnsi="Times New Roman"/>
            <w:sz w:val="24"/>
          </w:rPr>
          <w:t>rejection  is</w:t>
        </w:r>
        <w:proofErr w:type="gramEnd"/>
        <w:r w:rsidR="00262D92">
          <w:rPr>
            <w:rFonts w:ascii="Times New Roman" w:hAnsi="Times New Roman"/>
            <w:sz w:val="24"/>
          </w:rPr>
          <w:t xml:space="preserve"> done during the visualization of plates by the IPQA personnel)</w:t>
        </w:r>
      </w:ins>
      <w:r w:rsidR="000D4913">
        <w:rPr>
          <w:rStyle w:val="CommentReference"/>
        </w:rPr>
        <w:commentReference w:id="320"/>
      </w:r>
      <w:r w:rsidRPr="00B83B27">
        <w:rPr>
          <w:rFonts w:ascii="Times New Roman" w:hAnsi="Times New Roman"/>
          <w:sz w:val="24"/>
        </w:rPr>
        <w:t xml:space="preserve"> and the </w:t>
      </w:r>
      <w:proofErr w:type="spellStart"/>
      <w:ins w:id="322" w:author="Eshwara Samboju/QC/SYNGENE" w:date="2020-08-08T20:30:00Z">
        <w:r w:rsidR="00262D92">
          <w:rPr>
            <w:rFonts w:ascii="Times New Roman" w:hAnsi="Times New Roman"/>
            <w:sz w:val="24"/>
          </w:rPr>
          <w:t>no.of</w:t>
        </w:r>
        <w:proofErr w:type="spellEnd"/>
        <w:r w:rsidR="00262D92">
          <w:rPr>
            <w:rFonts w:ascii="Times New Roman" w:hAnsi="Times New Roman"/>
            <w:sz w:val="24"/>
          </w:rPr>
          <w:t xml:space="preserve"> plates rejected </w:t>
        </w:r>
        <w:r w:rsidR="00262D92" w:rsidRPr="00B83B27">
          <w:rPr>
            <w:rFonts w:ascii="Times New Roman" w:hAnsi="Times New Roman"/>
            <w:sz w:val="24"/>
          </w:rPr>
          <w:t xml:space="preserve"> </w:t>
        </w:r>
      </w:ins>
      <w:proofErr w:type="spellStart"/>
      <w:r w:rsidRPr="00B83B27">
        <w:rPr>
          <w:rFonts w:ascii="Times New Roman" w:hAnsi="Times New Roman"/>
          <w:sz w:val="24"/>
        </w:rPr>
        <w:t>details</w:t>
      </w:r>
      <w:del w:id="323" w:author="Eshwara Samboju/QC/SYNGENE" w:date="2020-08-06T21:57:00Z">
        <w:r w:rsidRPr="00B83B27">
          <w:rPr>
            <w:rFonts w:ascii="Times New Roman" w:hAnsi="Times New Roman"/>
            <w:sz w:val="24"/>
          </w:rPr>
          <w:delText xml:space="preserve"> </w:delText>
        </w:r>
      </w:del>
      <w:r w:rsidRPr="00B83B27">
        <w:rPr>
          <w:rFonts w:ascii="Times New Roman" w:hAnsi="Times New Roman"/>
          <w:sz w:val="24"/>
        </w:rPr>
        <w:t>were</w:t>
      </w:r>
      <w:proofErr w:type="spellEnd"/>
      <w:r w:rsidRPr="00B83B27">
        <w:rPr>
          <w:rFonts w:ascii="Times New Roman" w:hAnsi="Times New Roman"/>
          <w:sz w:val="24"/>
        </w:rPr>
        <w:t xml:space="preserve"> recorded in respective ODS</w:t>
      </w:r>
      <w:ins w:id="324" w:author="Eshwara Samboju/QC/SYNGENE" w:date="2020-08-08T20:30:00Z">
        <w:r w:rsidR="00262D92" w:rsidRPr="00B83B27">
          <w:rPr>
            <w:rFonts w:ascii="Times New Roman" w:hAnsi="Times New Roman"/>
            <w:sz w:val="24"/>
          </w:rPr>
          <w:t>.</w:t>
        </w:r>
        <w:r w:rsidR="00262D92">
          <w:rPr>
            <w:rFonts w:ascii="Times New Roman" w:hAnsi="Times New Roman"/>
            <w:sz w:val="24"/>
          </w:rPr>
          <w:t>(FORM-GMP-QCM-0073)</w:t>
        </w:r>
      </w:ins>
      <w:del w:id="325" w:author="Eshwara Samboju/QC/SYNGENE" w:date="2020-08-08T20:30:00Z">
        <w:r w:rsidRPr="00B83B27">
          <w:rPr>
            <w:rFonts w:ascii="Times New Roman" w:hAnsi="Times New Roman"/>
            <w:sz w:val="24"/>
          </w:rPr>
          <w:delText xml:space="preserve">. </w:delText>
        </w:r>
      </w:del>
    </w:p>
    <w:p w14:paraId="7CEBDE30" w14:textId="77777777" w:rsidR="00A35B87" w:rsidRPr="00696220" w:rsidRDefault="0021787B" w:rsidP="00696220">
      <w:pPr>
        <w:pStyle w:val="ListParagraph"/>
        <w:numPr>
          <w:ilvl w:val="0"/>
          <w:numId w:val="31"/>
        </w:numPr>
        <w:spacing w:before="120" w:after="120" w:line="360" w:lineRule="auto"/>
        <w:ind w:left="1276" w:right="180" w:hanging="425"/>
        <w:rPr>
          <w:rFonts w:ascii="Times New Roman" w:hAnsi="Times New Roman"/>
          <w:sz w:val="24"/>
        </w:rPr>
      </w:pPr>
      <w:r w:rsidRPr="00B83B27">
        <w:rPr>
          <w:rFonts w:ascii="Times New Roman" w:hAnsi="Times New Roman"/>
          <w:sz w:val="24"/>
        </w:rPr>
        <w:t xml:space="preserve">One media plate as such (without </w:t>
      </w:r>
      <w:r w:rsidR="00A35B87" w:rsidRPr="00B83B27">
        <w:rPr>
          <w:rFonts w:ascii="Times New Roman" w:hAnsi="Times New Roman"/>
          <w:sz w:val="24"/>
        </w:rPr>
        <w:t>exposure) is</w:t>
      </w:r>
      <w:r w:rsidRPr="00B83B27">
        <w:rPr>
          <w:rFonts w:ascii="Times New Roman" w:hAnsi="Times New Roman"/>
          <w:sz w:val="24"/>
        </w:rPr>
        <w:t xml:space="preserve"> used as the negative control plate for the activity.</w:t>
      </w:r>
    </w:p>
    <w:p w14:paraId="7FB7D623" w14:textId="77777777" w:rsidR="00A35B87" w:rsidRPr="00696220" w:rsidRDefault="00A35B87" w:rsidP="00696220">
      <w:pPr>
        <w:pStyle w:val="ListParagraph"/>
        <w:numPr>
          <w:ilvl w:val="0"/>
          <w:numId w:val="31"/>
        </w:numPr>
        <w:spacing w:before="120" w:after="120" w:line="360" w:lineRule="auto"/>
        <w:ind w:left="1276" w:right="180" w:hanging="425"/>
        <w:rPr>
          <w:rFonts w:ascii="Times New Roman" w:hAnsi="Times New Roman"/>
          <w:sz w:val="24"/>
        </w:rPr>
      </w:pPr>
      <w:r w:rsidRPr="00696220">
        <w:rPr>
          <w:rFonts w:ascii="Times New Roman" w:hAnsi="Times New Roman"/>
          <w:sz w:val="24"/>
        </w:rPr>
        <w:t xml:space="preserve">After the issuance of plates by </w:t>
      </w:r>
      <w:commentRangeStart w:id="326"/>
      <w:r w:rsidRPr="00696220">
        <w:rPr>
          <w:rFonts w:ascii="Times New Roman" w:hAnsi="Times New Roman"/>
          <w:sz w:val="24"/>
        </w:rPr>
        <w:t>the</w:t>
      </w:r>
      <w:commentRangeStart w:id="327"/>
      <w:r w:rsidRPr="00696220">
        <w:rPr>
          <w:rFonts w:ascii="Times New Roman" w:hAnsi="Times New Roman"/>
          <w:sz w:val="24"/>
        </w:rPr>
        <w:t xml:space="preserve"> IPQA </w:t>
      </w:r>
      <w:commentRangeEnd w:id="327"/>
      <w:r w:rsidR="007D4AB7">
        <w:rPr>
          <w:rStyle w:val="CommentReference"/>
        </w:rPr>
        <w:commentReference w:id="327"/>
      </w:r>
      <w:r w:rsidRPr="00696220">
        <w:rPr>
          <w:rFonts w:ascii="Times New Roman" w:hAnsi="Times New Roman"/>
          <w:sz w:val="24"/>
        </w:rPr>
        <w:t xml:space="preserve">personnel </w:t>
      </w:r>
      <w:commentRangeEnd w:id="326"/>
      <w:r w:rsidR="00C53B65">
        <w:rPr>
          <w:rStyle w:val="CommentReference"/>
        </w:rPr>
        <w:commentReference w:id="326"/>
      </w:r>
      <w:r w:rsidRPr="00696220">
        <w:rPr>
          <w:rFonts w:ascii="Times New Roman" w:hAnsi="Times New Roman"/>
          <w:sz w:val="24"/>
        </w:rPr>
        <w:t>the plates</w:t>
      </w:r>
      <w:r w:rsidR="003001C5">
        <w:rPr>
          <w:rFonts w:ascii="Times New Roman" w:hAnsi="Times New Roman"/>
          <w:sz w:val="24"/>
        </w:rPr>
        <w:t xml:space="preserve"> </w:t>
      </w:r>
      <w:r w:rsidR="00F91F7E">
        <w:rPr>
          <w:rFonts w:ascii="Times New Roman" w:hAnsi="Times New Roman"/>
          <w:sz w:val="24"/>
        </w:rPr>
        <w:t xml:space="preserve">were </w:t>
      </w:r>
      <w:r w:rsidR="00F91F7E" w:rsidRPr="00696220">
        <w:rPr>
          <w:rFonts w:ascii="Times New Roman" w:hAnsi="Times New Roman"/>
          <w:sz w:val="24"/>
        </w:rPr>
        <w:t>used</w:t>
      </w:r>
      <w:r w:rsidRPr="00696220">
        <w:rPr>
          <w:rFonts w:ascii="Times New Roman" w:hAnsi="Times New Roman"/>
          <w:sz w:val="24"/>
        </w:rPr>
        <w:t xml:space="preserve"> for sampling purpose.</w:t>
      </w:r>
    </w:p>
    <w:p w14:paraId="4A9F02E9" w14:textId="79C56093" w:rsidR="00D95A27" w:rsidRDefault="00A35B87" w:rsidP="00696220">
      <w:pPr>
        <w:pStyle w:val="ListParagraph"/>
        <w:numPr>
          <w:ilvl w:val="0"/>
          <w:numId w:val="31"/>
        </w:numPr>
        <w:spacing w:before="120" w:after="120" w:line="360" w:lineRule="auto"/>
        <w:ind w:left="1276" w:right="180" w:hanging="425"/>
        <w:rPr>
          <w:rFonts w:ascii="Times New Roman" w:hAnsi="Times New Roman"/>
          <w:sz w:val="24"/>
        </w:rPr>
      </w:pPr>
      <w:commentRangeStart w:id="328"/>
      <w:commentRangeStart w:id="329"/>
      <w:r w:rsidRPr="00696220">
        <w:rPr>
          <w:rFonts w:ascii="Times New Roman" w:hAnsi="Times New Roman"/>
          <w:sz w:val="24"/>
        </w:rPr>
        <w:t>The labelling of the plate</w:t>
      </w:r>
      <w:r w:rsidR="003001C5">
        <w:rPr>
          <w:rFonts w:ascii="Times New Roman" w:hAnsi="Times New Roman"/>
          <w:sz w:val="24"/>
        </w:rPr>
        <w:t xml:space="preserve">s </w:t>
      </w:r>
      <w:proofErr w:type="gramStart"/>
      <w:r w:rsidR="003001C5">
        <w:rPr>
          <w:rFonts w:ascii="Times New Roman" w:hAnsi="Times New Roman"/>
          <w:sz w:val="24"/>
        </w:rPr>
        <w:t>were</w:t>
      </w:r>
      <w:proofErr w:type="gramEnd"/>
      <w:r w:rsidR="003001C5">
        <w:rPr>
          <w:rFonts w:ascii="Times New Roman" w:hAnsi="Times New Roman"/>
          <w:sz w:val="24"/>
        </w:rPr>
        <w:t xml:space="preserve"> done</w:t>
      </w:r>
      <w:r w:rsidR="000D4913">
        <w:rPr>
          <w:rFonts w:ascii="Times New Roman" w:hAnsi="Times New Roman"/>
          <w:sz w:val="24"/>
        </w:rPr>
        <w:t xml:space="preserve"> </w:t>
      </w:r>
      <w:ins w:id="330" w:author="Madhusudana Manjunath/QA/SYNGENE" w:date="2020-08-03T10:02:00Z">
        <w:r w:rsidR="000D4913">
          <w:rPr>
            <w:rFonts w:ascii="Times New Roman" w:hAnsi="Times New Roman"/>
            <w:sz w:val="24"/>
          </w:rPr>
          <w:t>by</w:t>
        </w:r>
      </w:ins>
      <w:r w:rsidR="003001C5">
        <w:rPr>
          <w:rFonts w:ascii="Times New Roman" w:hAnsi="Times New Roman"/>
          <w:sz w:val="24"/>
        </w:rPr>
        <w:t xml:space="preserve"> QC Microbiologist </w:t>
      </w:r>
      <w:r w:rsidRPr="00696220">
        <w:rPr>
          <w:rFonts w:ascii="Times New Roman" w:hAnsi="Times New Roman"/>
          <w:sz w:val="24"/>
        </w:rPr>
        <w:t xml:space="preserve">with Area name, sampling point number, date of sampling and signature of the analyst before the exposure of the </w:t>
      </w:r>
      <w:commentRangeStart w:id="331"/>
      <w:r w:rsidRPr="00696220">
        <w:rPr>
          <w:rFonts w:ascii="Times New Roman" w:hAnsi="Times New Roman"/>
          <w:sz w:val="24"/>
        </w:rPr>
        <w:t>plate</w:t>
      </w:r>
      <w:commentRangeEnd w:id="331"/>
      <w:ins w:id="332" w:author="Eshwara Samboju/QC/SYNGENE" w:date="2020-08-08T20:30:00Z">
        <w:r w:rsidR="00262D92">
          <w:rPr>
            <w:rFonts w:ascii="Times New Roman" w:hAnsi="Times New Roman"/>
            <w:sz w:val="24"/>
          </w:rPr>
          <w:t>.</w:t>
        </w:r>
      </w:ins>
      <w:del w:id="333" w:author="Eshwara Samboju/QC/SYNGENE" w:date="2020-08-08T20:30:00Z">
        <w:r w:rsidR="000D4913">
          <w:rPr>
            <w:rStyle w:val="CommentReference"/>
          </w:rPr>
          <w:commentReference w:id="331"/>
        </w:r>
        <w:r w:rsidR="003001C5">
          <w:rPr>
            <w:rFonts w:ascii="Times New Roman" w:hAnsi="Times New Roman"/>
            <w:sz w:val="24"/>
          </w:rPr>
          <w:delText>.</w:delText>
        </w:r>
        <w:commentRangeEnd w:id="328"/>
        <w:r w:rsidR="000D4913">
          <w:rPr>
            <w:rStyle w:val="CommentReference"/>
          </w:rPr>
          <w:commentReference w:id="328"/>
        </w:r>
        <w:commentRangeEnd w:id="329"/>
        <w:r w:rsidR="001E395D">
          <w:rPr>
            <w:rStyle w:val="CommentReference"/>
          </w:rPr>
          <w:commentReference w:id="329"/>
        </w:r>
      </w:del>
    </w:p>
    <w:p w14:paraId="2416E881" w14:textId="77777777" w:rsidR="00262D92" w:rsidRDefault="00262D92" w:rsidP="00262D92">
      <w:pPr>
        <w:pStyle w:val="ListParagraph"/>
        <w:numPr>
          <w:ilvl w:val="0"/>
          <w:numId w:val="31"/>
        </w:numPr>
        <w:spacing w:before="120" w:after="120" w:line="360" w:lineRule="auto"/>
        <w:ind w:left="1276" w:right="180" w:hanging="425"/>
        <w:rPr>
          <w:ins w:id="334" w:author="Eshwara Samboju/QC/SYNGENE" w:date="2020-08-08T20:30:00Z"/>
          <w:rFonts w:ascii="Times New Roman" w:hAnsi="Times New Roman"/>
          <w:sz w:val="24"/>
        </w:rPr>
      </w:pPr>
      <w:commentRangeStart w:id="335"/>
      <w:ins w:id="336" w:author="Eshwara Samboju/QC/SYNGENE" w:date="2020-08-08T20:30:00Z">
        <w:r>
          <w:rPr>
            <w:rFonts w:ascii="Times New Roman" w:hAnsi="Times New Roman"/>
            <w:sz w:val="24"/>
          </w:rPr>
          <w:t>The Environmental monitoring plates were transferred from S19 QC-Microbiology to BMP-3area and BMP-3 area to S19 QC microbiology as per the SOP-</w:t>
        </w:r>
      </w:ins>
      <w:commentRangeEnd w:id="335"/>
      <w:r w:rsidR="00FB6913">
        <w:rPr>
          <w:rStyle w:val="CommentReference"/>
        </w:rPr>
        <w:commentReference w:id="335"/>
      </w:r>
    </w:p>
    <w:p w14:paraId="513F8AC5" w14:textId="77777777" w:rsidR="003001C5" w:rsidRDefault="003001C5" w:rsidP="00696220">
      <w:pPr>
        <w:pStyle w:val="ListParagraph"/>
        <w:numPr>
          <w:ilvl w:val="0"/>
          <w:numId w:val="31"/>
        </w:numPr>
        <w:spacing w:before="120" w:after="120" w:line="360" w:lineRule="auto"/>
        <w:ind w:left="1276" w:right="180" w:hanging="425"/>
        <w:rPr>
          <w:rFonts w:ascii="Times New Roman" w:hAnsi="Times New Roman"/>
          <w:sz w:val="24"/>
        </w:rPr>
      </w:pPr>
      <w:r>
        <w:rPr>
          <w:rFonts w:ascii="Times New Roman" w:hAnsi="Times New Roman"/>
          <w:sz w:val="24"/>
        </w:rPr>
        <w:t xml:space="preserve">The Regular monitoring was executed by </w:t>
      </w:r>
      <w:proofErr w:type="spellStart"/>
      <w:proofErr w:type="gramStart"/>
      <w:r>
        <w:rPr>
          <w:rFonts w:ascii="Times New Roman" w:hAnsi="Times New Roman"/>
          <w:sz w:val="24"/>
        </w:rPr>
        <w:t>Mr.Prabhakaran</w:t>
      </w:r>
      <w:proofErr w:type="spellEnd"/>
      <w:proofErr w:type="gramEnd"/>
      <w:r>
        <w:rPr>
          <w:rFonts w:ascii="Times New Roman" w:hAnsi="Times New Roman"/>
          <w:sz w:val="24"/>
        </w:rPr>
        <w:t xml:space="preserve"> and the details are as follows:</w:t>
      </w:r>
    </w:p>
    <w:p w14:paraId="1DE27581" w14:textId="77777777" w:rsidR="00262D92" w:rsidRDefault="00262D92" w:rsidP="00262D92">
      <w:pPr>
        <w:pStyle w:val="ListParagraph"/>
        <w:spacing w:before="120" w:after="120" w:line="360" w:lineRule="auto"/>
        <w:ind w:left="1276" w:right="180"/>
        <w:rPr>
          <w:ins w:id="337" w:author="Eshwara Samboju/QC/SYNGENE" w:date="2020-08-08T20:30:00Z"/>
          <w:rFonts w:ascii="Times New Roman" w:hAnsi="Times New Roman"/>
          <w:sz w:val="24"/>
        </w:rPr>
      </w:pPr>
      <w:ins w:id="338" w:author="Eshwara Samboju/QC/SYNGENE" w:date="2020-08-08T20:30:00Z">
        <w:r>
          <w:rPr>
            <w:rFonts w:ascii="Times New Roman" w:hAnsi="Times New Roman"/>
            <w:sz w:val="24"/>
          </w:rPr>
          <w:t>Table :03</w:t>
        </w:r>
      </w:ins>
    </w:p>
    <w:tbl>
      <w:tblPr>
        <w:tblStyle w:val="TableGrid"/>
        <w:tblW w:w="0" w:type="auto"/>
        <w:tblInd w:w="1276" w:type="dxa"/>
        <w:tblLook w:val="04A0" w:firstRow="1" w:lastRow="0" w:firstColumn="1" w:lastColumn="0" w:noHBand="0" w:noVBand="1"/>
      </w:tblPr>
      <w:tblGrid>
        <w:gridCol w:w="2972"/>
        <w:gridCol w:w="2977"/>
        <w:gridCol w:w="2551"/>
      </w:tblGrid>
      <w:tr w:rsidR="003001C5" w14:paraId="6D986E72" w14:textId="77777777" w:rsidTr="004A77FE">
        <w:tc>
          <w:tcPr>
            <w:tcW w:w="2972" w:type="dxa"/>
            <w:vAlign w:val="center"/>
          </w:tcPr>
          <w:p w14:paraId="0DBB9783" w14:textId="77777777" w:rsidR="003001C5" w:rsidRPr="004A77FE" w:rsidRDefault="003001C5" w:rsidP="004A77FE">
            <w:pPr>
              <w:pStyle w:val="ListParagraph"/>
              <w:spacing w:before="120" w:after="120" w:line="360" w:lineRule="auto"/>
              <w:ind w:left="0" w:right="180"/>
              <w:jc w:val="center"/>
              <w:rPr>
                <w:rFonts w:ascii="Times New Roman" w:hAnsi="Times New Roman"/>
                <w:b/>
                <w:bCs/>
                <w:sz w:val="24"/>
              </w:rPr>
            </w:pPr>
            <w:r w:rsidRPr="004A77FE">
              <w:rPr>
                <w:rFonts w:ascii="Times New Roman" w:hAnsi="Times New Roman"/>
                <w:b/>
                <w:bCs/>
                <w:sz w:val="24"/>
              </w:rPr>
              <w:t>Passive Air sampling</w:t>
            </w:r>
          </w:p>
        </w:tc>
        <w:tc>
          <w:tcPr>
            <w:tcW w:w="2977" w:type="dxa"/>
            <w:vAlign w:val="center"/>
          </w:tcPr>
          <w:p w14:paraId="70B03E4D" w14:textId="77777777" w:rsidR="003001C5" w:rsidRPr="004A77FE" w:rsidRDefault="003001C5" w:rsidP="004A77FE">
            <w:pPr>
              <w:pStyle w:val="ListParagraph"/>
              <w:spacing w:before="120" w:after="120" w:line="360" w:lineRule="auto"/>
              <w:ind w:left="0" w:right="180"/>
              <w:jc w:val="center"/>
              <w:rPr>
                <w:rFonts w:ascii="Times New Roman" w:hAnsi="Times New Roman"/>
                <w:b/>
                <w:bCs/>
                <w:sz w:val="24"/>
              </w:rPr>
            </w:pPr>
            <w:r w:rsidRPr="004A77FE">
              <w:rPr>
                <w:rFonts w:ascii="Times New Roman" w:hAnsi="Times New Roman"/>
                <w:b/>
                <w:bCs/>
                <w:sz w:val="24"/>
              </w:rPr>
              <w:t>Active air sampling</w:t>
            </w:r>
          </w:p>
        </w:tc>
        <w:tc>
          <w:tcPr>
            <w:tcW w:w="2551" w:type="dxa"/>
            <w:vAlign w:val="center"/>
          </w:tcPr>
          <w:p w14:paraId="3452F547" w14:textId="77777777" w:rsidR="003001C5" w:rsidRPr="004A77FE" w:rsidRDefault="003001C5" w:rsidP="004A77FE">
            <w:pPr>
              <w:pStyle w:val="ListParagraph"/>
              <w:spacing w:before="120" w:after="120" w:line="360" w:lineRule="auto"/>
              <w:ind w:left="0" w:right="180"/>
              <w:jc w:val="center"/>
              <w:rPr>
                <w:rFonts w:ascii="Times New Roman" w:hAnsi="Times New Roman"/>
                <w:b/>
                <w:bCs/>
                <w:sz w:val="24"/>
              </w:rPr>
            </w:pPr>
            <w:r w:rsidRPr="004A77FE">
              <w:rPr>
                <w:rFonts w:ascii="Times New Roman" w:hAnsi="Times New Roman"/>
                <w:b/>
                <w:bCs/>
                <w:sz w:val="24"/>
              </w:rPr>
              <w:t>Surface Monitoring</w:t>
            </w:r>
          </w:p>
        </w:tc>
      </w:tr>
      <w:tr w:rsidR="004A77FE" w14:paraId="0EDDFB0A" w14:textId="77777777" w:rsidTr="004A77FE">
        <w:tc>
          <w:tcPr>
            <w:tcW w:w="2972" w:type="dxa"/>
            <w:vAlign w:val="center"/>
          </w:tcPr>
          <w:p w14:paraId="0BD1FA76" w14:textId="77777777" w:rsidR="004A77FE" w:rsidRDefault="004A77FE" w:rsidP="004A77FE">
            <w:pPr>
              <w:pStyle w:val="ListParagraph"/>
              <w:spacing w:before="120" w:after="120" w:line="360" w:lineRule="auto"/>
              <w:ind w:left="0" w:right="180"/>
              <w:jc w:val="center"/>
              <w:rPr>
                <w:rFonts w:ascii="Times New Roman" w:hAnsi="Times New Roman"/>
                <w:sz w:val="24"/>
              </w:rPr>
            </w:pPr>
            <w:r>
              <w:rPr>
                <w:rFonts w:ascii="Times New Roman" w:hAnsi="Times New Roman"/>
                <w:sz w:val="24"/>
              </w:rPr>
              <w:t xml:space="preserve">LAF:02- </w:t>
            </w:r>
            <w:r w:rsidR="00140DD8">
              <w:rPr>
                <w:rFonts w:ascii="Times New Roman" w:hAnsi="Times New Roman"/>
                <w:sz w:val="24"/>
              </w:rPr>
              <w:t>1141 to1615</w:t>
            </w:r>
          </w:p>
        </w:tc>
        <w:tc>
          <w:tcPr>
            <w:tcW w:w="2977" w:type="dxa"/>
            <w:vAlign w:val="center"/>
          </w:tcPr>
          <w:p w14:paraId="11823BD7" w14:textId="77777777" w:rsidR="004A77FE" w:rsidRDefault="004A77FE" w:rsidP="004A77FE">
            <w:pPr>
              <w:pStyle w:val="ListParagraph"/>
              <w:spacing w:before="120" w:after="120" w:line="360" w:lineRule="auto"/>
              <w:ind w:left="0" w:right="180"/>
              <w:jc w:val="center"/>
              <w:rPr>
                <w:rFonts w:ascii="Times New Roman" w:hAnsi="Times New Roman"/>
                <w:sz w:val="24"/>
              </w:rPr>
            </w:pPr>
            <w:commentRangeStart w:id="339"/>
            <w:r>
              <w:rPr>
                <w:rFonts w:ascii="Times New Roman" w:hAnsi="Times New Roman"/>
                <w:sz w:val="24"/>
              </w:rPr>
              <w:t>LAF:02- Refer Print out</w:t>
            </w:r>
            <w:commentRangeEnd w:id="339"/>
            <w:r w:rsidR="00FB6913">
              <w:rPr>
                <w:rStyle w:val="CommentReference"/>
              </w:rPr>
              <w:commentReference w:id="339"/>
            </w:r>
          </w:p>
        </w:tc>
        <w:tc>
          <w:tcPr>
            <w:tcW w:w="2551" w:type="dxa"/>
            <w:vAlign w:val="center"/>
          </w:tcPr>
          <w:p w14:paraId="4C3E58B5" w14:textId="77777777" w:rsidR="004A77FE" w:rsidRDefault="004A77FE" w:rsidP="004A77FE">
            <w:pPr>
              <w:pStyle w:val="ListParagraph"/>
              <w:spacing w:before="120" w:after="120" w:line="360" w:lineRule="auto"/>
              <w:ind w:left="0" w:right="180"/>
              <w:jc w:val="center"/>
              <w:rPr>
                <w:rFonts w:ascii="Times New Roman" w:hAnsi="Times New Roman"/>
                <w:sz w:val="24"/>
              </w:rPr>
            </w:pPr>
            <w:r w:rsidRPr="005D0078">
              <w:rPr>
                <w:rFonts w:ascii="Times New Roman" w:hAnsi="Times New Roman"/>
                <w:sz w:val="24"/>
              </w:rPr>
              <w:t>LAF:02- 11</w:t>
            </w:r>
            <w:r>
              <w:rPr>
                <w:rFonts w:ascii="Times New Roman" w:hAnsi="Times New Roman"/>
                <w:sz w:val="24"/>
              </w:rPr>
              <w:t>50</w:t>
            </w:r>
            <w:r w:rsidRPr="005D0078">
              <w:rPr>
                <w:rFonts w:ascii="Times New Roman" w:hAnsi="Times New Roman"/>
                <w:sz w:val="24"/>
              </w:rPr>
              <w:t xml:space="preserve"> to1</w:t>
            </w:r>
            <w:r>
              <w:rPr>
                <w:rFonts w:ascii="Times New Roman" w:hAnsi="Times New Roman"/>
                <w:sz w:val="24"/>
              </w:rPr>
              <w:t>151</w:t>
            </w:r>
          </w:p>
        </w:tc>
      </w:tr>
      <w:tr w:rsidR="004A77FE" w14:paraId="11E79429" w14:textId="77777777" w:rsidTr="004A77FE">
        <w:tc>
          <w:tcPr>
            <w:tcW w:w="2972" w:type="dxa"/>
          </w:tcPr>
          <w:p w14:paraId="74F45598" w14:textId="77777777" w:rsidR="004A77FE" w:rsidRDefault="004A77FE" w:rsidP="004A77FE">
            <w:pPr>
              <w:pStyle w:val="ListParagraph"/>
              <w:spacing w:before="120" w:after="120" w:line="360" w:lineRule="auto"/>
              <w:ind w:left="0" w:right="180"/>
              <w:rPr>
                <w:rFonts w:ascii="Times New Roman" w:hAnsi="Times New Roman"/>
                <w:sz w:val="24"/>
              </w:rPr>
            </w:pPr>
            <w:r>
              <w:rPr>
                <w:rFonts w:ascii="Times New Roman" w:hAnsi="Times New Roman"/>
                <w:sz w:val="24"/>
              </w:rPr>
              <w:t>BSC:02-1221 to 1634</w:t>
            </w:r>
          </w:p>
        </w:tc>
        <w:tc>
          <w:tcPr>
            <w:tcW w:w="2977" w:type="dxa"/>
          </w:tcPr>
          <w:p w14:paraId="5C849371" w14:textId="77777777" w:rsidR="004A77FE" w:rsidRDefault="004A77FE" w:rsidP="004A77FE">
            <w:pPr>
              <w:pStyle w:val="ListParagraph"/>
              <w:spacing w:before="120" w:after="120" w:line="360" w:lineRule="auto"/>
              <w:ind w:left="0" w:right="180"/>
              <w:rPr>
                <w:rFonts w:ascii="Times New Roman" w:hAnsi="Times New Roman"/>
                <w:sz w:val="24"/>
              </w:rPr>
            </w:pPr>
            <w:r w:rsidRPr="00FF4D1A">
              <w:rPr>
                <w:rFonts w:ascii="Times New Roman" w:hAnsi="Times New Roman"/>
                <w:sz w:val="24"/>
              </w:rPr>
              <w:t>BSC:01-</w:t>
            </w:r>
            <w:r>
              <w:rPr>
                <w:rFonts w:ascii="Times New Roman" w:hAnsi="Times New Roman"/>
                <w:sz w:val="24"/>
              </w:rPr>
              <w:t xml:space="preserve"> Refer Print out</w:t>
            </w:r>
          </w:p>
        </w:tc>
        <w:tc>
          <w:tcPr>
            <w:tcW w:w="2551" w:type="dxa"/>
          </w:tcPr>
          <w:p w14:paraId="65192D31" w14:textId="77777777" w:rsidR="004A77FE" w:rsidRDefault="004A77FE" w:rsidP="004A77FE">
            <w:pPr>
              <w:pStyle w:val="ListParagraph"/>
              <w:spacing w:before="120" w:after="120" w:line="360" w:lineRule="auto"/>
              <w:ind w:left="0" w:right="180"/>
              <w:rPr>
                <w:rFonts w:ascii="Times New Roman" w:hAnsi="Times New Roman"/>
                <w:sz w:val="24"/>
              </w:rPr>
            </w:pPr>
            <w:r w:rsidRPr="00FF4D1A">
              <w:rPr>
                <w:rFonts w:ascii="Times New Roman" w:hAnsi="Times New Roman"/>
                <w:sz w:val="24"/>
              </w:rPr>
              <w:t>BSC:0</w:t>
            </w:r>
            <w:r>
              <w:rPr>
                <w:rFonts w:ascii="Times New Roman" w:hAnsi="Times New Roman"/>
                <w:sz w:val="24"/>
              </w:rPr>
              <w:t>2</w:t>
            </w:r>
            <w:r w:rsidRPr="00FF4D1A">
              <w:rPr>
                <w:rFonts w:ascii="Times New Roman" w:hAnsi="Times New Roman"/>
                <w:sz w:val="24"/>
              </w:rPr>
              <w:t>-12</w:t>
            </w:r>
            <w:r>
              <w:rPr>
                <w:rFonts w:ascii="Times New Roman" w:hAnsi="Times New Roman"/>
                <w:sz w:val="24"/>
              </w:rPr>
              <w:t>28</w:t>
            </w:r>
            <w:r w:rsidRPr="00FF4D1A">
              <w:rPr>
                <w:rFonts w:ascii="Times New Roman" w:hAnsi="Times New Roman"/>
                <w:sz w:val="24"/>
              </w:rPr>
              <w:t xml:space="preserve"> to </w:t>
            </w:r>
            <w:r>
              <w:rPr>
                <w:rFonts w:ascii="Times New Roman" w:hAnsi="Times New Roman"/>
                <w:sz w:val="24"/>
              </w:rPr>
              <w:t>1229</w:t>
            </w:r>
          </w:p>
        </w:tc>
      </w:tr>
      <w:tr w:rsidR="004A77FE" w14:paraId="376F5274" w14:textId="77777777" w:rsidTr="004A77FE">
        <w:tc>
          <w:tcPr>
            <w:tcW w:w="2972" w:type="dxa"/>
          </w:tcPr>
          <w:p w14:paraId="7C2B96D2" w14:textId="77777777" w:rsidR="004A77FE" w:rsidRDefault="004A77FE" w:rsidP="001F1A28">
            <w:pPr>
              <w:pStyle w:val="ListParagraph"/>
              <w:spacing w:before="120" w:after="120" w:line="360" w:lineRule="auto"/>
              <w:ind w:left="0" w:right="180"/>
              <w:rPr>
                <w:rFonts w:ascii="Times New Roman" w:hAnsi="Times New Roman"/>
                <w:sz w:val="24"/>
              </w:rPr>
            </w:pPr>
            <w:commentRangeStart w:id="340"/>
            <w:r>
              <w:rPr>
                <w:rFonts w:ascii="Times New Roman" w:hAnsi="Times New Roman"/>
                <w:sz w:val="24"/>
              </w:rPr>
              <w:t>BSC:01-1225 to 1632</w:t>
            </w:r>
          </w:p>
        </w:tc>
        <w:tc>
          <w:tcPr>
            <w:tcW w:w="2977" w:type="dxa"/>
          </w:tcPr>
          <w:p w14:paraId="2F4603C1" w14:textId="77777777" w:rsidR="004A77FE" w:rsidRDefault="004A77FE" w:rsidP="001F1A28">
            <w:pPr>
              <w:pStyle w:val="ListParagraph"/>
              <w:spacing w:before="120" w:after="120" w:line="360" w:lineRule="auto"/>
              <w:ind w:left="0" w:right="180"/>
              <w:rPr>
                <w:rFonts w:ascii="Times New Roman" w:hAnsi="Times New Roman"/>
                <w:sz w:val="24"/>
              </w:rPr>
            </w:pPr>
            <w:r w:rsidRPr="00FF4D1A">
              <w:rPr>
                <w:rFonts w:ascii="Times New Roman" w:hAnsi="Times New Roman"/>
                <w:sz w:val="24"/>
              </w:rPr>
              <w:t>BSC:01-</w:t>
            </w:r>
            <w:r>
              <w:rPr>
                <w:rFonts w:ascii="Times New Roman" w:hAnsi="Times New Roman"/>
                <w:sz w:val="24"/>
              </w:rPr>
              <w:t xml:space="preserve"> Refer Print out</w:t>
            </w:r>
          </w:p>
        </w:tc>
        <w:tc>
          <w:tcPr>
            <w:tcW w:w="2551" w:type="dxa"/>
          </w:tcPr>
          <w:p w14:paraId="2C0ADA8E" w14:textId="77777777" w:rsidR="004A77FE" w:rsidRDefault="004A77FE" w:rsidP="001F1A28">
            <w:pPr>
              <w:pStyle w:val="ListParagraph"/>
              <w:spacing w:before="120" w:after="120" w:line="360" w:lineRule="auto"/>
              <w:ind w:left="0" w:right="180"/>
              <w:rPr>
                <w:rFonts w:ascii="Times New Roman" w:hAnsi="Times New Roman"/>
                <w:sz w:val="24"/>
              </w:rPr>
            </w:pPr>
            <w:r w:rsidRPr="00FF4D1A">
              <w:rPr>
                <w:rFonts w:ascii="Times New Roman" w:hAnsi="Times New Roman"/>
                <w:sz w:val="24"/>
              </w:rPr>
              <w:t>BSC:01-12</w:t>
            </w:r>
            <w:r>
              <w:rPr>
                <w:rFonts w:ascii="Times New Roman" w:hAnsi="Times New Roman"/>
                <w:sz w:val="24"/>
              </w:rPr>
              <w:t>31</w:t>
            </w:r>
            <w:r w:rsidRPr="00FF4D1A">
              <w:rPr>
                <w:rFonts w:ascii="Times New Roman" w:hAnsi="Times New Roman"/>
                <w:sz w:val="24"/>
              </w:rPr>
              <w:t xml:space="preserve"> to </w:t>
            </w:r>
            <w:r>
              <w:rPr>
                <w:rFonts w:ascii="Times New Roman" w:hAnsi="Times New Roman"/>
                <w:sz w:val="24"/>
              </w:rPr>
              <w:t>12</w:t>
            </w:r>
            <w:r w:rsidRPr="00FF4D1A">
              <w:rPr>
                <w:rFonts w:ascii="Times New Roman" w:hAnsi="Times New Roman"/>
                <w:sz w:val="24"/>
              </w:rPr>
              <w:t>32</w:t>
            </w:r>
            <w:commentRangeEnd w:id="340"/>
            <w:r w:rsidR="00FB6913">
              <w:rPr>
                <w:rStyle w:val="CommentReference"/>
              </w:rPr>
              <w:commentReference w:id="340"/>
            </w:r>
          </w:p>
        </w:tc>
      </w:tr>
      <w:tr w:rsidR="004A77FE" w14:paraId="32BD55E4" w14:textId="77777777" w:rsidTr="004A77FE">
        <w:tc>
          <w:tcPr>
            <w:tcW w:w="2972" w:type="dxa"/>
            <w:vAlign w:val="center"/>
          </w:tcPr>
          <w:p w14:paraId="44BAEFF3" w14:textId="77777777" w:rsidR="004A77FE" w:rsidRDefault="004A77FE" w:rsidP="004A77FE">
            <w:pPr>
              <w:pStyle w:val="ListParagraph"/>
              <w:spacing w:before="120" w:after="120" w:line="360" w:lineRule="auto"/>
              <w:ind w:left="0" w:right="180"/>
              <w:rPr>
                <w:rFonts w:ascii="Times New Roman" w:hAnsi="Times New Roman"/>
                <w:sz w:val="24"/>
              </w:rPr>
            </w:pPr>
            <w:commentRangeStart w:id="341"/>
            <w:r>
              <w:rPr>
                <w:rFonts w:ascii="Times New Roman" w:hAnsi="Times New Roman"/>
                <w:sz w:val="24"/>
              </w:rPr>
              <w:t>LAF:01- 1301 to1704</w:t>
            </w:r>
          </w:p>
        </w:tc>
        <w:tc>
          <w:tcPr>
            <w:tcW w:w="2977" w:type="dxa"/>
            <w:vAlign w:val="center"/>
          </w:tcPr>
          <w:p w14:paraId="529425E0" w14:textId="77777777" w:rsidR="004A77FE" w:rsidRPr="00FF4D1A" w:rsidRDefault="004A77FE" w:rsidP="004A77FE">
            <w:pPr>
              <w:pStyle w:val="ListParagraph"/>
              <w:spacing w:before="120" w:after="120" w:line="360" w:lineRule="auto"/>
              <w:ind w:left="0" w:right="180"/>
              <w:rPr>
                <w:rFonts w:ascii="Times New Roman" w:hAnsi="Times New Roman"/>
                <w:sz w:val="24"/>
              </w:rPr>
            </w:pPr>
            <w:r>
              <w:rPr>
                <w:rFonts w:ascii="Times New Roman" w:hAnsi="Times New Roman"/>
                <w:sz w:val="24"/>
              </w:rPr>
              <w:t>LAF:02- Refer Print out</w:t>
            </w:r>
          </w:p>
        </w:tc>
        <w:tc>
          <w:tcPr>
            <w:tcW w:w="2551" w:type="dxa"/>
            <w:vAlign w:val="center"/>
          </w:tcPr>
          <w:p w14:paraId="187DF219" w14:textId="77777777" w:rsidR="004A77FE" w:rsidRPr="00FF4D1A" w:rsidRDefault="004A77FE" w:rsidP="004A77FE">
            <w:pPr>
              <w:pStyle w:val="ListParagraph"/>
              <w:spacing w:before="120" w:after="120" w:line="360" w:lineRule="auto"/>
              <w:ind w:left="0" w:right="180"/>
              <w:rPr>
                <w:rFonts w:ascii="Times New Roman" w:hAnsi="Times New Roman"/>
                <w:sz w:val="24"/>
              </w:rPr>
            </w:pPr>
            <w:r w:rsidRPr="005D0078">
              <w:rPr>
                <w:rFonts w:ascii="Times New Roman" w:hAnsi="Times New Roman"/>
                <w:sz w:val="24"/>
              </w:rPr>
              <w:t>LAF:0</w:t>
            </w:r>
            <w:r>
              <w:rPr>
                <w:rFonts w:ascii="Times New Roman" w:hAnsi="Times New Roman"/>
                <w:sz w:val="24"/>
              </w:rPr>
              <w:t>1</w:t>
            </w:r>
            <w:r w:rsidRPr="005D0078">
              <w:rPr>
                <w:rFonts w:ascii="Times New Roman" w:hAnsi="Times New Roman"/>
                <w:sz w:val="24"/>
              </w:rPr>
              <w:t>- 1</w:t>
            </w:r>
            <w:r>
              <w:rPr>
                <w:rFonts w:ascii="Times New Roman" w:hAnsi="Times New Roman"/>
                <w:sz w:val="24"/>
              </w:rPr>
              <w:t>304</w:t>
            </w:r>
            <w:r w:rsidRPr="005D0078">
              <w:rPr>
                <w:rFonts w:ascii="Times New Roman" w:hAnsi="Times New Roman"/>
                <w:sz w:val="24"/>
              </w:rPr>
              <w:t xml:space="preserve"> to1</w:t>
            </w:r>
            <w:r>
              <w:rPr>
                <w:rFonts w:ascii="Times New Roman" w:hAnsi="Times New Roman"/>
                <w:sz w:val="24"/>
              </w:rPr>
              <w:t>305</w:t>
            </w:r>
            <w:commentRangeEnd w:id="341"/>
            <w:r w:rsidR="001E395D">
              <w:rPr>
                <w:rStyle w:val="CommentReference"/>
              </w:rPr>
              <w:commentReference w:id="341"/>
            </w:r>
          </w:p>
        </w:tc>
      </w:tr>
    </w:tbl>
    <w:p w14:paraId="2494D722" w14:textId="77777777" w:rsidR="008800AC" w:rsidRDefault="00D95A27" w:rsidP="008800AC">
      <w:pPr>
        <w:pStyle w:val="ListParagraph"/>
        <w:numPr>
          <w:ilvl w:val="0"/>
          <w:numId w:val="31"/>
        </w:numPr>
        <w:spacing w:before="120" w:after="120" w:line="360" w:lineRule="auto"/>
        <w:ind w:left="1276" w:right="180" w:hanging="425"/>
        <w:rPr>
          <w:rFonts w:ascii="Times New Roman" w:hAnsi="Times New Roman"/>
          <w:sz w:val="24"/>
        </w:rPr>
      </w:pPr>
      <w:r w:rsidRPr="00696220">
        <w:rPr>
          <w:rFonts w:ascii="Times New Roman" w:hAnsi="Times New Roman"/>
          <w:sz w:val="24"/>
        </w:rPr>
        <w:t xml:space="preserve">The target monitoring is performed by Passive Air sampling inside the BSC/LAF and </w:t>
      </w:r>
      <w:commentRangeStart w:id="342"/>
      <w:r w:rsidRPr="00696220">
        <w:rPr>
          <w:rFonts w:ascii="Times New Roman" w:hAnsi="Times New Roman"/>
          <w:sz w:val="24"/>
        </w:rPr>
        <w:t>surrounding area</w:t>
      </w:r>
      <w:commentRangeEnd w:id="342"/>
      <w:r w:rsidR="001E395D">
        <w:rPr>
          <w:rStyle w:val="CommentReference"/>
        </w:rPr>
        <w:commentReference w:id="342"/>
      </w:r>
      <w:r w:rsidRPr="00696220">
        <w:rPr>
          <w:rFonts w:ascii="Times New Roman" w:hAnsi="Times New Roman"/>
          <w:sz w:val="24"/>
        </w:rPr>
        <w:t xml:space="preserve">, during the Final filling and pooling activity. </w:t>
      </w:r>
    </w:p>
    <w:p w14:paraId="7D0DFBE1" w14:textId="77777777" w:rsidR="004A77FE" w:rsidRDefault="00D95A27" w:rsidP="008800AC">
      <w:pPr>
        <w:pStyle w:val="ListParagraph"/>
        <w:numPr>
          <w:ilvl w:val="0"/>
          <w:numId w:val="31"/>
        </w:numPr>
        <w:spacing w:before="120" w:after="120" w:line="360" w:lineRule="auto"/>
        <w:ind w:left="1276" w:right="180" w:hanging="425"/>
        <w:rPr>
          <w:rFonts w:ascii="Times New Roman" w:hAnsi="Times New Roman"/>
          <w:sz w:val="24"/>
        </w:rPr>
      </w:pPr>
      <w:commentRangeStart w:id="343"/>
      <w:r w:rsidRPr="008800AC">
        <w:rPr>
          <w:rFonts w:ascii="Times New Roman" w:hAnsi="Times New Roman"/>
          <w:sz w:val="24"/>
        </w:rPr>
        <w:t>Since both the target monitoring and routing monitoring frequencies are scheduled for Grade A and B areas, only target monitoring will be done for the day and considered as routine monitoring.</w:t>
      </w:r>
      <w:r w:rsidR="004A77FE" w:rsidRPr="008800AC">
        <w:rPr>
          <w:rFonts w:ascii="Times New Roman" w:hAnsi="Times New Roman"/>
          <w:sz w:val="24"/>
        </w:rPr>
        <w:t xml:space="preserve"> </w:t>
      </w:r>
      <w:commentRangeEnd w:id="343"/>
      <w:r w:rsidR="001E395D">
        <w:rPr>
          <w:rStyle w:val="CommentReference"/>
        </w:rPr>
        <w:commentReference w:id="343"/>
      </w:r>
    </w:p>
    <w:p w14:paraId="1C84E059" w14:textId="77777777" w:rsidR="00687971" w:rsidRDefault="00687971" w:rsidP="00687971">
      <w:pPr>
        <w:pStyle w:val="ListParagraph"/>
        <w:spacing w:before="120" w:after="120" w:line="360" w:lineRule="auto"/>
        <w:ind w:left="1276" w:right="180"/>
        <w:rPr>
          <w:ins w:id="344" w:author="Naveenkumar Mahadeva/QA/SYNGENE" w:date="2020-08-08T20:30:00Z"/>
          <w:rFonts w:ascii="Times New Roman" w:hAnsi="Times New Roman"/>
          <w:sz w:val="24"/>
        </w:rPr>
      </w:pPr>
    </w:p>
    <w:p w14:paraId="309F88AE" w14:textId="77777777" w:rsidR="00687971" w:rsidRDefault="00687971" w:rsidP="00687971">
      <w:pPr>
        <w:pStyle w:val="ListParagraph"/>
        <w:spacing w:before="120" w:after="120" w:line="360" w:lineRule="auto"/>
        <w:ind w:left="1276" w:right="180"/>
        <w:rPr>
          <w:ins w:id="345" w:author="Naveenkumar Mahadeva/QA/SYNGENE" w:date="2020-08-08T20:30:00Z"/>
          <w:rFonts w:ascii="Times New Roman" w:hAnsi="Times New Roman"/>
          <w:sz w:val="24"/>
        </w:rPr>
      </w:pPr>
    </w:p>
    <w:p w14:paraId="734B4696" w14:textId="77777777" w:rsidR="00687971" w:rsidRDefault="00687971" w:rsidP="00687971">
      <w:pPr>
        <w:pStyle w:val="ListParagraph"/>
        <w:spacing w:before="120" w:after="120" w:line="360" w:lineRule="auto"/>
        <w:ind w:left="1276" w:right="180"/>
        <w:rPr>
          <w:ins w:id="346" w:author="Naveenkumar Mahadeva/QA/SYNGENE" w:date="2020-08-08T20:30:00Z"/>
          <w:rFonts w:ascii="Times New Roman" w:hAnsi="Times New Roman"/>
          <w:sz w:val="24"/>
        </w:rPr>
      </w:pPr>
    </w:p>
    <w:p w14:paraId="29DFDE5B" w14:textId="77777777" w:rsidR="00687971" w:rsidRDefault="00687971" w:rsidP="00687971">
      <w:pPr>
        <w:pStyle w:val="ListParagraph"/>
        <w:spacing w:before="120" w:after="120" w:line="360" w:lineRule="auto"/>
        <w:ind w:left="1276" w:right="180"/>
        <w:rPr>
          <w:ins w:id="347" w:author="Naveenkumar Mahadeva/QA/SYNGENE" w:date="2020-08-08T20:30:00Z"/>
          <w:rFonts w:ascii="Times New Roman" w:hAnsi="Times New Roman"/>
          <w:sz w:val="24"/>
        </w:rPr>
      </w:pPr>
    </w:p>
    <w:p w14:paraId="0C621843" w14:textId="77777777" w:rsidR="00687971" w:rsidRPr="008800AC" w:rsidRDefault="00687971" w:rsidP="00687971">
      <w:pPr>
        <w:pStyle w:val="ListParagraph"/>
        <w:spacing w:before="120" w:after="120" w:line="360" w:lineRule="auto"/>
        <w:ind w:left="1276" w:right="180"/>
        <w:rPr>
          <w:ins w:id="348" w:author="Naveenkumar Mahadeva/QA/SYNGENE" w:date="2020-08-08T20:30:00Z"/>
          <w:rFonts w:ascii="Times New Roman" w:hAnsi="Times New Roman"/>
          <w:sz w:val="24"/>
        </w:rPr>
      </w:pPr>
    </w:p>
    <w:p w14:paraId="2A497598" w14:textId="136B1D70" w:rsidR="00687971" w:rsidRDefault="004A77FE" w:rsidP="004A77FE">
      <w:pPr>
        <w:pStyle w:val="ListParagraph"/>
        <w:numPr>
          <w:ilvl w:val="0"/>
          <w:numId w:val="31"/>
        </w:numPr>
        <w:spacing w:before="120" w:after="120" w:line="360" w:lineRule="auto"/>
        <w:ind w:left="1276" w:right="180" w:hanging="425"/>
        <w:rPr>
          <w:rFonts w:ascii="Times New Roman" w:hAnsi="Times New Roman"/>
          <w:sz w:val="24"/>
        </w:rPr>
      </w:pPr>
      <w:r>
        <w:rPr>
          <w:rFonts w:ascii="Times New Roman" w:hAnsi="Times New Roman"/>
          <w:sz w:val="24"/>
        </w:rPr>
        <w:t>The details of the</w:t>
      </w:r>
      <w:r w:rsidR="00687971">
        <w:rPr>
          <w:rFonts w:ascii="Times New Roman" w:hAnsi="Times New Roman"/>
          <w:sz w:val="24"/>
        </w:rPr>
        <w:t xml:space="preserve"> target monitoring carried</w:t>
      </w:r>
      <w:ins w:id="349" w:author="Naveenkumar Mahadeva/QA/SYNGENE" w:date="2020-08-07T14:39:00Z">
        <w:r w:rsidR="00F618F1">
          <w:rPr>
            <w:rFonts w:ascii="Times New Roman" w:hAnsi="Times New Roman"/>
            <w:sz w:val="24"/>
          </w:rPr>
          <w:t xml:space="preserve"> </w:t>
        </w:r>
        <w:commentRangeStart w:id="350"/>
        <w:r w:rsidR="00F618F1">
          <w:rPr>
            <w:rFonts w:ascii="Times New Roman" w:hAnsi="Times New Roman"/>
            <w:sz w:val="24"/>
          </w:rPr>
          <w:t>on XXXX</w:t>
        </w:r>
      </w:ins>
      <w:ins w:id="351" w:author="Naveenkumar Mahadeva/QA/SYNGENE" w:date="2020-08-08T20:30:00Z">
        <w:r w:rsidR="00687971">
          <w:rPr>
            <w:rFonts w:ascii="Times New Roman" w:hAnsi="Times New Roman"/>
            <w:sz w:val="24"/>
          </w:rPr>
          <w:t xml:space="preserve"> </w:t>
        </w:r>
        <w:commentRangeEnd w:id="350"/>
        <w:r w:rsidR="00F618F1">
          <w:rPr>
            <w:rStyle w:val="CommentReference"/>
          </w:rPr>
          <w:commentReference w:id="350"/>
        </w:r>
      </w:ins>
      <w:r w:rsidR="00687971">
        <w:rPr>
          <w:rFonts w:ascii="Times New Roman" w:hAnsi="Times New Roman"/>
          <w:sz w:val="24"/>
        </w:rPr>
        <w:t>is as follows.</w:t>
      </w:r>
    </w:p>
    <w:p w14:paraId="13C2AB22" w14:textId="77777777" w:rsidR="00262D92" w:rsidRDefault="00262D92" w:rsidP="00262D92">
      <w:pPr>
        <w:pStyle w:val="ListParagraph"/>
        <w:numPr>
          <w:ilvl w:val="0"/>
          <w:numId w:val="31"/>
        </w:numPr>
        <w:spacing w:before="120" w:after="120" w:line="360" w:lineRule="auto"/>
        <w:ind w:left="1276" w:right="180" w:hanging="425"/>
        <w:rPr>
          <w:ins w:id="352" w:author="Eshwara Samboju/QC/SYNGENE" w:date="2020-08-08T20:30:00Z"/>
          <w:rFonts w:ascii="Times New Roman" w:hAnsi="Times New Roman"/>
          <w:sz w:val="24"/>
        </w:rPr>
      </w:pPr>
      <w:ins w:id="353" w:author="Eshwara Samboju/QC/SYNGENE" w:date="2020-08-08T20:30:00Z">
        <w:r>
          <w:rPr>
            <w:rFonts w:ascii="Times New Roman" w:hAnsi="Times New Roman"/>
            <w:sz w:val="24"/>
          </w:rPr>
          <w:t>Table -04</w:t>
        </w:r>
      </w:ins>
    </w:p>
    <w:tbl>
      <w:tblPr>
        <w:tblStyle w:val="TableGrid"/>
        <w:tblW w:w="0" w:type="auto"/>
        <w:tblInd w:w="1276" w:type="dxa"/>
        <w:tblLook w:val="04A0" w:firstRow="1" w:lastRow="0" w:firstColumn="1" w:lastColumn="0" w:noHBand="0" w:noVBand="1"/>
      </w:tblPr>
      <w:tblGrid>
        <w:gridCol w:w="1958"/>
        <w:gridCol w:w="2187"/>
        <w:gridCol w:w="2188"/>
        <w:gridCol w:w="2188"/>
      </w:tblGrid>
      <w:tr w:rsidR="00687971" w14:paraId="41C19AB8" w14:textId="77777777" w:rsidTr="00687971">
        <w:tc>
          <w:tcPr>
            <w:tcW w:w="1958" w:type="dxa"/>
          </w:tcPr>
          <w:p w14:paraId="5F3104FC" w14:textId="77777777" w:rsidR="00687971" w:rsidRPr="00400287" w:rsidRDefault="00687971"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Location ID</w:t>
            </w:r>
          </w:p>
        </w:tc>
        <w:tc>
          <w:tcPr>
            <w:tcW w:w="2187" w:type="dxa"/>
          </w:tcPr>
          <w:p w14:paraId="76991D4C" w14:textId="77777777" w:rsidR="00687971" w:rsidRPr="00400287" w:rsidRDefault="00687971"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w:t>
            </w:r>
          </w:p>
        </w:tc>
        <w:tc>
          <w:tcPr>
            <w:tcW w:w="2188" w:type="dxa"/>
          </w:tcPr>
          <w:p w14:paraId="6B05E012" w14:textId="77777777" w:rsidR="00687971" w:rsidRPr="00400287" w:rsidRDefault="00687971"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w:t>
            </w:r>
          </w:p>
        </w:tc>
        <w:tc>
          <w:tcPr>
            <w:tcW w:w="2188" w:type="dxa"/>
          </w:tcPr>
          <w:p w14:paraId="5B720F4B" w14:textId="77777777" w:rsidR="00687971" w:rsidRPr="00400287" w:rsidRDefault="00687971"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SET-III</w:t>
            </w:r>
          </w:p>
        </w:tc>
      </w:tr>
      <w:tr w:rsidR="00687971" w14:paraId="1898B859" w14:textId="77777777" w:rsidTr="00400287">
        <w:tc>
          <w:tcPr>
            <w:tcW w:w="1958" w:type="dxa"/>
            <w:vAlign w:val="center"/>
          </w:tcPr>
          <w:p w14:paraId="3B5962F4"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SP-79</w:t>
            </w:r>
          </w:p>
        </w:tc>
        <w:tc>
          <w:tcPr>
            <w:tcW w:w="2187" w:type="dxa"/>
            <w:vMerge w:val="restart"/>
            <w:vAlign w:val="center"/>
          </w:tcPr>
          <w:p w14:paraId="6F3609DF"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1141 to 1615</w:t>
            </w:r>
          </w:p>
        </w:tc>
        <w:tc>
          <w:tcPr>
            <w:tcW w:w="2188" w:type="dxa"/>
            <w:vMerge w:val="restart"/>
            <w:vAlign w:val="center"/>
          </w:tcPr>
          <w:p w14:paraId="0725AB0C" w14:textId="77777777" w:rsidR="00687971" w:rsidRDefault="00A85AB4" w:rsidP="00400287">
            <w:pPr>
              <w:pStyle w:val="ListParagraph"/>
              <w:spacing w:before="120" w:after="120" w:line="360" w:lineRule="auto"/>
              <w:ind w:left="0" w:right="180"/>
              <w:jc w:val="center"/>
              <w:rPr>
                <w:rFonts w:ascii="Times New Roman" w:hAnsi="Times New Roman"/>
                <w:sz w:val="24"/>
              </w:rPr>
            </w:pPr>
            <w:commentRangeStart w:id="354"/>
            <w:r>
              <w:rPr>
                <w:rFonts w:ascii="Times New Roman" w:hAnsi="Times New Roman"/>
                <w:sz w:val="24"/>
              </w:rPr>
              <w:t>1615 to 2023</w:t>
            </w:r>
          </w:p>
        </w:tc>
        <w:tc>
          <w:tcPr>
            <w:tcW w:w="2188" w:type="dxa"/>
            <w:vMerge w:val="restart"/>
            <w:vAlign w:val="center"/>
          </w:tcPr>
          <w:p w14:paraId="4B1FA8BA"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2030 t0 2216</w:t>
            </w:r>
            <w:commentRangeEnd w:id="354"/>
            <w:r w:rsidR="00FB6913">
              <w:rPr>
                <w:rStyle w:val="CommentReference"/>
              </w:rPr>
              <w:commentReference w:id="354"/>
            </w:r>
          </w:p>
        </w:tc>
      </w:tr>
      <w:tr w:rsidR="00687971" w14:paraId="36D87FAF" w14:textId="77777777" w:rsidTr="00400287">
        <w:tc>
          <w:tcPr>
            <w:tcW w:w="1958" w:type="dxa"/>
            <w:vAlign w:val="center"/>
          </w:tcPr>
          <w:p w14:paraId="35E4DA77"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SP-80</w:t>
            </w:r>
          </w:p>
        </w:tc>
        <w:tc>
          <w:tcPr>
            <w:tcW w:w="2187" w:type="dxa"/>
            <w:vMerge/>
            <w:vAlign w:val="center"/>
          </w:tcPr>
          <w:p w14:paraId="279DE08C" w14:textId="77777777" w:rsidR="00687971" w:rsidRDefault="00687971" w:rsidP="00400287">
            <w:pPr>
              <w:pStyle w:val="ListParagraph"/>
              <w:spacing w:before="120" w:after="120" w:line="360" w:lineRule="auto"/>
              <w:ind w:left="0" w:right="180"/>
              <w:jc w:val="center"/>
              <w:rPr>
                <w:rFonts w:ascii="Times New Roman" w:hAnsi="Times New Roman"/>
                <w:sz w:val="24"/>
              </w:rPr>
            </w:pPr>
          </w:p>
        </w:tc>
        <w:tc>
          <w:tcPr>
            <w:tcW w:w="2188" w:type="dxa"/>
            <w:vMerge/>
            <w:vAlign w:val="center"/>
          </w:tcPr>
          <w:p w14:paraId="6EBC221D" w14:textId="77777777" w:rsidR="00687971" w:rsidRDefault="00687971" w:rsidP="00400287">
            <w:pPr>
              <w:pStyle w:val="ListParagraph"/>
              <w:spacing w:before="120" w:after="120" w:line="360" w:lineRule="auto"/>
              <w:ind w:left="0" w:right="180"/>
              <w:jc w:val="center"/>
              <w:rPr>
                <w:rFonts w:ascii="Times New Roman" w:hAnsi="Times New Roman"/>
                <w:sz w:val="24"/>
              </w:rPr>
            </w:pPr>
          </w:p>
        </w:tc>
        <w:tc>
          <w:tcPr>
            <w:tcW w:w="2188" w:type="dxa"/>
            <w:vMerge/>
            <w:vAlign w:val="center"/>
          </w:tcPr>
          <w:p w14:paraId="4275A8C6" w14:textId="77777777" w:rsidR="00687971" w:rsidRDefault="00687971" w:rsidP="00400287">
            <w:pPr>
              <w:pStyle w:val="ListParagraph"/>
              <w:spacing w:before="120" w:after="120" w:line="360" w:lineRule="auto"/>
              <w:ind w:left="0" w:right="180"/>
              <w:jc w:val="center"/>
              <w:rPr>
                <w:rFonts w:ascii="Times New Roman" w:hAnsi="Times New Roman"/>
                <w:sz w:val="24"/>
              </w:rPr>
            </w:pPr>
          </w:p>
        </w:tc>
      </w:tr>
      <w:tr w:rsidR="00687971" w14:paraId="61C0BDF9" w14:textId="77777777" w:rsidTr="00400287">
        <w:tc>
          <w:tcPr>
            <w:tcW w:w="1958" w:type="dxa"/>
            <w:vAlign w:val="center"/>
          </w:tcPr>
          <w:p w14:paraId="2AA7288E"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Performed By</w:t>
            </w:r>
          </w:p>
        </w:tc>
        <w:tc>
          <w:tcPr>
            <w:tcW w:w="2187" w:type="dxa"/>
            <w:vAlign w:val="center"/>
          </w:tcPr>
          <w:p w14:paraId="69CB8A1A"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Prabhakaran</w:t>
            </w:r>
          </w:p>
        </w:tc>
        <w:tc>
          <w:tcPr>
            <w:tcW w:w="2188" w:type="dxa"/>
            <w:vAlign w:val="center"/>
          </w:tcPr>
          <w:p w14:paraId="407E0254"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Prabhakaran</w:t>
            </w:r>
          </w:p>
        </w:tc>
        <w:tc>
          <w:tcPr>
            <w:tcW w:w="2188" w:type="dxa"/>
            <w:vAlign w:val="center"/>
          </w:tcPr>
          <w:p w14:paraId="3D2C2629" w14:textId="77777777" w:rsidR="00687971" w:rsidRDefault="00687971"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Deepak</w:t>
            </w:r>
          </w:p>
        </w:tc>
      </w:tr>
    </w:tbl>
    <w:p w14:paraId="3A44D372" w14:textId="77777777" w:rsidR="00D95A27" w:rsidRPr="004A77FE" w:rsidRDefault="004A77FE" w:rsidP="004A77FE">
      <w:pPr>
        <w:pStyle w:val="ListParagraph"/>
        <w:numPr>
          <w:ilvl w:val="0"/>
          <w:numId w:val="31"/>
        </w:numPr>
        <w:spacing w:before="120" w:after="120" w:line="360" w:lineRule="auto"/>
        <w:ind w:left="1276" w:right="180" w:hanging="425"/>
        <w:rPr>
          <w:rFonts w:ascii="Times New Roman" w:hAnsi="Times New Roman"/>
          <w:sz w:val="24"/>
        </w:rPr>
      </w:pPr>
      <w:r>
        <w:rPr>
          <w:rFonts w:ascii="Times New Roman" w:hAnsi="Times New Roman"/>
          <w:sz w:val="24"/>
        </w:rPr>
        <w:t xml:space="preserve"> </w:t>
      </w:r>
      <w:r w:rsidRPr="004A77FE">
        <w:rPr>
          <w:rFonts w:ascii="Times New Roman" w:hAnsi="Times New Roman"/>
          <w:sz w:val="24"/>
        </w:rPr>
        <w:t>Finger dab (Gloves sampling) in grade A of the personnel working in the BSC/LAF was collected after the completion of activity in the BSC/LAF area.</w:t>
      </w:r>
    </w:p>
    <w:p w14:paraId="7D709C05" w14:textId="3323DB25" w:rsidR="00D95A27" w:rsidRPr="00696220" w:rsidRDefault="00D95A27" w:rsidP="00696220">
      <w:pPr>
        <w:pStyle w:val="ListParagraph"/>
        <w:numPr>
          <w:ilvl w:val="0"/>
          <w:numId w:val="31"/>
        </w:numPr>
        <w:spacing w:before="120" w:after="120" w:line="360" w:lineRule="auto"/>
        <w:ind w:left="1276" w:right="180" w:hanging="425"/>
        <w:rPr>
          <w:rFonts w:ascii="Times New Roman" w:hAnsi="Times New Roman"/>
          <w:sz w:val="24"/>
        </w:rPr>
      </w:pPr>
      <w:r w:rsidRPr="00696220">
        <w:rPr>
          <w:rFonts w:ascii="Times New Roman" w:hAnsi="Times New Roman"/>
          <w:sz w:val="24"/>
        </w:rPr>
        <w:t>After</w:t>
      </w:r>
      <w:r w:rsidRPr="00B83B27">
        <w:rPr>
          <w:rFonts w:ascii="Times New Roman" w:hAnsi="Times New Roman"/>
          <w:sz w:val="24"/>
        </w:rPr>
        <w:t xml:space="preserve"> sampling</w:t>
      </w:r>
      <w:r w:rsidRPr="00696220">
        <w:rPr>
          <w:rFonts w:ascii="Times New Roman" w:hAnsi="Times New Roman"/>
          <w:sz w:val="24"/>
        </w:rPr>
        <w:t>,</w:t>
      </w:r>
      <w:r w:rsidRPr="00B83B27">
        <w:rPr>
          <w:rFonts w:ascii="Times New Roman" w:hAnsi="Times New Roman"/>
          <w:sz w:val="24"/>
        </w:rPr>
        <w:t xml:space="preserve"> </w:t>
      </w:r>
      <w:r w:rsidRPr="00696220">
        <w:rPr>
          <w:rFonts w:ascii="Times New Roman" w:hAnsi="Times New Roman"/>
          <w:sz w:val="24"/>
        </w:rPr>
        <w:t xml:space="preserve">the plates </w:t>
      </w:r>
      <w:proofErr w:type="spellStart"/>
      <w:ins w:id="355" w:author="Eshwara Samboju/QC/SYNGENE" w:date="2020-08-08T20:30:00Z">
        <w:r w:rsidR="00262D92">
          <w:rPr>
            <w:rFonts w:ascii="Times New Roman" w:hAnsi="Times New Roman"/>
            <w:sz w:val="24"/>
          </w:rPr>
          <w:t>were</w:t>
        </w:r>
      </w:ins>
      <w:commentRangeStart w:id="356"/>
      <w:ins w:id="357" w:author="Naveenkumar Mahadeva/QA/SYNGENE" w:date="2020-08-08T20:30:00Z">
        <w:r w:rsidRPr="00696220">
          <w:rPr>
            <w:rFonts w:ascii="Times New Roman" w:hAnsi="Times New Roman"/>
            <w:sz w:val="24"/>
          </w:rPr>
          <w:t>are</w:t>
        </w:r>
        <w:commentRangeEnd w:id="356"/>
        <w:proofErr w:type="spellEnd"/>
        <w:r w:rsidR="000D4913">
          <w:rPr>
            <w:rStyle w:val="CommentReference"/>
          </w:rPr>
          <w:commentReference w:id="356"/>
        </w:r>
      </w:ins>
      <w:r w:rsidRPr="00696220">
        <w:rPr>
          <w:rFonts w:ascii="Times New Roman" w:hAnsi="Times New Roman"/>
          <w:sz w:val="24"/>
        </w:rPr>
        <w:t xml:space="preserve"> wrapped with clean room tapes </w:t>
      </w:r>
      <w:commentRangeStart w:id="358"/>
      <w:r w:rsidRPr="00696220">
        <w:rPr>
          <w:rFonts w:ascii="Times New Roman" w:hAnsi="Times New Roman"/>
          <w:sz w:val="24"/>
        </w:rPr>
        <w:t>sealed</w:t>
      </w:r>
      <w:commentRangeEnd w:id="358"/>
      <w:ins w:id="359" w:author="Eshwara Samboju/QC/SYNGENE" w:date="2020-08-08T20:30:00Z">
        <w:r w:rsidR="00262D92" w:rsidRPr="00696220">
          <w:rPr>
            <w:rFonts w:ascii="Times New Roman" w:hAnsi="Times New Roman"/>
            <w:sz w:val="24"/>
          </w:rPr>
          <w:t xml:space="preserve"> by</w:t>
        </w:r>
        <w:r w:rsidR="00262D92">
          <w:rPr>
            <w:rFonts w:ascii="Times New Roman" w:hAnsi="Times New Roman"/>
            <w:sz w:val="24"/>
          </w:rPr>
          <w:t xml:space="preserve"> </w:t>
        </w:r>
        <w:r w:rsidR="00744804">
          <w:rPr>
            <w:rFonts w:ascii="Times New Roman" w:hAnsi="Times New Roman"/>
            <w:sz w:val="24"/>
          </w:rPr>
          <w:t>microbiology</w:t>
        </w:r>
        <w:r w:rsidR="00262D92">
          <w:rPr>
            <w:rFonts w:ascii="Times New Roman" w:hAnsi="Times New Roman"/>
            <w:sz w:val="24"/>
          </w:rPr>
          <w:t xml:space="preserve"> personnel and acknowledged</w:t>
        </w:r>
      </w:ins>
      <w:r w:rsidR="000D4913">
        <w:rPr>
          <w:rStyle w:val="CommentReference"/>
        </w:rPr>
        <w:commentReference w:id="358"/>
      </w:r>
      <w:r w:rsidRPr="00696220">
        <w:rPr>
          <w:rFonts w:ascii="Times New Roman" w:hAnsi="Times New Roman"/>
          <w:sz w:val="24"/>
        </w:rPr>
        <w:t xml:space="preserve"> by IPQA personnel with signature</w:t>
      </w:r>
      <w:ins w:id="360" w:author="Eshwara Samboju/QC/SYNGENE" w:date="2020-08-08T20:30:00Z">
        <w:r w:rsidR="00262D92">
          <w:rPr>
            <w:rFonts w:ascii="Times New Roman" w:hAnsi="Times New Roman"/>
            <w:sz w:val="24"/>
          </w:rPr>
          <w:t xml:space="preserve"> and </w:t>
        </w:r>
        <w:proofErr w:type="gramStart"/>
        <w:r w:rsidR="00262D92">
          <w:rPr>
            <w:rFonts w:ascii="Times New Roman" w:hAnsi="Times New Roman"/>
            <w:sz w:val="24"/>
          </w:rPr>
          <w:t xml:space="preserve">date </w:t>
        </w:r>
      </w:ins>
      <w:r w:rsidRPr="00696220">
        <w:rPr>
          <w:rFonts w:ascii="Times New Roman" w:hAnsi="Times New Roman"/>
          <w:sz w:val="24"/>
        </w:rPr>
        <w:t>,</w:t>
      </w:r>
      <w:proofErr w:type="gramEnd"/>
      <w:r w:rsidRPr="00696220">
        <w:rPr>
          <w:rFonts w:ascii="Times New Roman" w:hAnsi="Times New Roman"/>
          <w:sz w:val="24"/>
        </w:rPr>
        <w:t xml:space="preserve"> and the plates are </w:t>
      </w:r>
      <w:ins w:id="361" w:author="Eshwara Samboju/QC/SYNGENE" w:date="2020-08-08T20:30:00Z">
        <w:r w:rsidR="00262D92">
          <w:rPr>
            <w:rFonts w:ascii="Times New Roman" w:hAnsi="Times New Roman"/>
            <w:sz w:val="24"/>
          </w:rPr>
          <w:t xml:space="preserve">placed in SS bins and </w:t>
        </w:r>
      </w:ins>
      <w:r w:rsidRPr="00696220">
        <w:rPr>
          <w:rFonts w:ascii="Times New Roman" w:hAnsi="Times New Roman"/>
          <w:sz w:val="24"/>
        </w:rPr>
        <w:t xml:space="preserve">transferred to </w:t>
      </w:r>
      <w:commentRangeStart w:id="362"/>
      <w:r w:rsidRPr="00696220">
        <w:rPr>
          <w:rFonts w:ascii="Times New Roman" w:hAnsi="Times New Roman"/>
          <w:sz w:val="24"/>
        </w:rPr>
        <w:t>Microbiology</w:t>
      </w:r>
      <w:commentRangeEnd w:id="362"/>
      <w:r w:rsidR="000D4913">
        <w:rPr>
          <w:rStyle w:val="CommentReference"/>
        </w:rPr>
        <w:commentReference w:id="362"/>
      </w:r>
      <w:r w:rsidRPr="00696220">
        <w:rPr>
          <w:rFonts w:ascii="Times New Roman" w:hAnsi="Times New Roman"/>
          <w:sz w:val="24"/>
        </w:rPr>
        <w:t xml:space="preserve"> laboratory for incubatio</w:t>
      </w:r>
      <w:r w:rsidR="00400287">
        <w:rPr>
          <w:rFonts w:ascii="Times New Roman" w:hAnsi="Times New Roman"/>
          <w:sz w:val="24"/>
        </w:rPr>
        <w:t>n by Deepak on 10 July 2020 at 2301 hrs.</w:t>
      </w:r>
    </w:p>
    <w:p w14:paraId="019ADD5B" w14:textId="77777777" w:rsidR="00262D92" w:rsidRDefault="00262D92" w:rsidP="00262D92">
      <w:pPr>
        <w:pStyle w:val="ListParagraph"/>
        <w:numPr>
          <w:ilvl w:val="0"/>
          <w:numId w:val="31"/>
        </w:numPr>
        <w:spacing w:before="120" w:after="120" w:line="360" w:lineRule="auto"/>
        <w:ind w:left="1276" w:right="180" w:hanging="425"/>
        <w:rPr>
          <w:ins w:id="363" w:author="Eshwara Samboju/QC/SYNGENE" w:date="2020-08-08T20:30:00Z"/>
          <w:rFonts w:ascii="Times New Roman" w:hAnsi="Times New Roman"/>
          <w:sz w:val="24"/>
        </w:rPr>
      </w:pPr>
      <w:ins w:id="364" w:author="Eshwara Samboju/QC/SYNGENE" w:date="2020-08-08T20:30:00Z">
        <w:r>
          <w:rPr>
            <w:rFonts w:ascii="Times New Roman" w:hAnsi="Times New Roman"/>
            <w:sz w:val="24"/>
          </w:rPr>
          <w:t xml:space="preserve">The sealing of plates with the clean room tapes ensure the intact ness of the plates during the transfer of plates from the BMP-3 facility to S19 QC Microbiology Laboratory </w:t>
        </w:r>
      </w:ins>
    </w:p>
    <w:p w14:paraId="2D2AA767" w14:textId="77777777" w:rsidR="00262D92" w:rsidRPr="00696220" w:rsidRDefault="00262D92" w:rsidP="00262D92">
      <w:pPr>
        <w:pStyle w:val="ListParagraph"/>
        <w:numPr>
          <w:ilvl w:val="0"/>
          <w:numId w:val="31"/>
        </w:numPr>
        <w:spacing w:before="120" w:after="120" w:line="360" w:lineRule="auto"/>
        <w:ind w:left="1276" w:right="180" w:hanging="425"/>
        <w:rPr>
          <w:ins w:id="365" w:author="Eshwara Samboju/QC/SYNGENE" w:date="2020-08-08T20:30:00Z"/>
          <w:rFonts w:ascii="Times New Roman" w:hAnsi="Times New Roman"/>
          <w:sz w:val="24"/>
        </w:rPr>
      </w:pPr>
      <w:ins w:id="366" w:author="Eshwara Samboju/QC/SYNGENE" w:date="2020-08-08T20:30:00Z">
        <w:r>
          <w:rPr>
            <w:rFonts w:ascii="Times New Roman" w:hAnsi="Times New Roman"/>
            <w:sz w:val="24"/>
          </w:rPr>
          <w:t xml:space="preserve">The SS bins with monitored plates were transferred from production area to S19 QC microbiology laboratory </w:t>
        </w:r>
      </w:ins>
    </w:p>
    <w:p w14:paraId="641E6353" w14:textId="77777777" w:rsidR="00D95A27" w:rsidRPr="00696220" w:rsidRDefault="00D95A27" w:rsidP="00696220">
      <w:pPr>
        <w:pStyle w:val="ListParagraph"/>
        <w:numPr>
          <w:ilvl w:val="0"/>
          <w:numId w:val="31"/>
        </w:numPr>
        <w:spacing w:before="120" w:after="120" w:line="360" w:lineRule="auto"/>
        <w:ind w:left="1276" w:right="180" w:hanging="425"/>
        <w:rPr>
          <w:rFonts w:ascii="Times New Roman" w:hAnsi="Times New Roman"/>
          <w:sz w:val="24"/>
        </w:rPr>
      </w:pPr>
      <w:commentRangeStart w:id="367"/>
      <w:commentRangeStart w:id="368"/>
      <w:r w:rsidRPr="00696220">
        <w:rPr>
          <w:rFonts w:ascii="Times New Roman" w:hAnsi="Times New Roman"/>
          <w:sz w:val="24"/>
        </w:rPr>
        <w:t xml:space="preserve">The media plates were incubated at 20-25 °C for 72 hours followed by 30-35°C </w:t>
      </w:r>
      <w:r w:rsidR="00687971" w:rsidRPr="00696220">
        <w:rPr>
          <w:rFonts w:ascii="Times New Roman" w:hAnsi="Times New Roman"/>
          <w:sz w:val="24"/>
        </w:rPr>
        <w:t>for 48</w:t>
      </w:r>
      <w:r w:rsidR="00687971">
        <w:rPr>
          <w:rFonts w:ascii="Times New Roman" w:hAnsi="Times New Roman"/>
          <w:sz w:val="24"/>
        </w:rPr>
        <w:t xml:space="preserve"> </w:t>
      </w:r>
      <w:r w:rsidRPr="00696220">
        <w:rPr>
          <w:rFonts w:ascii="Times New Roman" w:hAnsi="Times New Roman"/>
          <w:sz w:val="24"/>
        </w:rPr>
        <w:t>hours in inverted position.</w:t>
      </w:r>
      <w:commentRangeEnd w:id="367"/>
      <w:r w:rsidR="000D4913">
        <w:rPr>
          <w:rStyle w:val="CommentReference"/>
        </w:rPr>
        <w:commentReference w:id="367"/>
      </w:r>
      <w:commentRangeEnd w:id="368"/>
      <w:r w:rsidR="00F618F1">
        <w:rPr>
          <w:rStyle w:val="CommentReference"/>
        </w:rPr>
        <w:commentReference w:id="368"/>
      </w:r>
    </w:p>
    <w:p w14:paraId="7CD55C90" w14:textId="77777777" w:rsidR="00D95A27" w:rsidRPr="00696220" w:rsidRDefault="00B83B27" w:rsidP="00696220">
      <w:pPr>
        <w:pStyle w:val="ListParagraph"/>
        <w:numPr>
          <w:ilvl w:val="0"/>
          <w:numId w:val="31"/>
        </w:numPr>
        <w:spacing w:before="120" w:after="120" w:line="360" w:lineRule="auto"/>
        <w:ind w:left="1276" w:right="180" w:hanging="425"/>
        <w:rPr>
          <w:rFonts w:ascii="Times New Roman" w:hAnsi="Times New Roman"/>
          <w:sz w:val="24"/>
        </w:rPr>
      </w:pPr>
      <w:r w:rsidRPr="00696220">
        <w:rPr>
          <w:rFonts w:ascii="Times New Roman" w:hAnsi="Times New Roman"/>
          <w:sz w:val="24"/>
        </w:rPr>
        <w:t>A</w:t>
      </w:r>
      <w:r w:rsidR="00D95A27" w:rsidRPr="00696220">
        <w:rPr>
          <w:rFonts w:ascii="Times New Roman" w:hAnsi="Times New Roman"/>
          <w:sz w:val="24"/>
        </w:rPr>
        <w:t xml:space="preserve">nalyst </w:t>
      </w:r>
      <w:r w:rsidRPr="00696220">
        <w:rPr>
          <w:rFonts w:ascii="Times New Roman" w:hAnsi="Times New Roman"/>
          <w:sz w:val="24"/>
        </w:rPr>
        <w:t>(</w:t>
      </w:r>
      <w:proofErr w:type="spellStart"/>
      <w:r w:rsidRPr="00696220">
        <w:rPr>
          <w:rFonts w:ascii="Times New Roman" w:hAnsi="Times New Roman"/>
          <w:sz w:val="24"/>
        </w:rPr>
        <w:t>Darshini</w:t>
      </w:r>
      <w:proofErr w:type="spellEnd"/>
      <w:r w:rsidRPr="00696220">
        <w:rPr>
          <w:rFonts w:ascii="Times New Roman" w:hAnsi="Times New Roman"/>
          <w:sz w:val="24"/>
        </w:rPr>
        <w:t xml:space="preserve"> Priya) </w:t>
      </w:r>
      <w:r w:rsidR="00CB5C9A" w:rsidRPr="00696220">
        <w:rPr>
          <w:rFonts w:ascii="Times New Roman" w:hAnsi="Times New Roman"/>
          <w:sz w:val="24"/>
        </w:rPr>
        <w:t>has transferred</w:t>
      </w:r>
      <w:r w:rsidR="00D95A27" w:rsidRPr="00696220">
        <w:rPr>
          <w:rFonts w:ascii="Times New Roman" w:hAnsi="Times New Roman"/>
          <w:sz w:val="24"/>
        </w:rPr>
        <w:t xml:space="preserve"> the incubated plates from 20-25 °C </w:t>
      </w:r>
      <w:r w:rsidRPr="00696220">
        <w:rPr>
          <w:rFonts w:ascii="Times New Roman" w:hAnsi="Times New Roman"/>
          <w:sz w:val="24"/>
        </w:rPr>
        <w:t>t</w:t>
      </w:r>
      <w:r w:rsidR="00D95A27" w:rsidRPr="00696220">
        <w:rPr>
          <w:rFonts w:ascii="Times New Roman" w:hAnsi="Times New Roman"/>
          <w:sz w:val="24"/>
        </w:rPr>
        <w:t>o 30-35°C incubator</w:t>
      </w:r>
      <w:r w:rsidRPr="00696220">
        <w:rPr>
          <w:rFonts w:ascii="Times New Roman" w:hAnsi="Times New Roman"/>
          <w:sz w:val="24"/>
        </w:rPr>
        <w:t xml:space="preserve"> on 14 July 2020 </w:t>
      </w:r>
      <w:r w:rsidR="00400287">
        <w:rPr>
          <w:rFonts w:ascii="Times New Roman" w:hAnsi="Times New Roman"/>
          <w:sz w:val="24"/>
        </w:rPr>
        <w:t xml:space="preserve">at 0844 hrs </w:t>
      </w:r>
      <w:r w:rsidRPr="00696220">
        <w:rPr>
          <w:rFonts w:ascii="Times New Roman" w:hAnsi="Times New Roman"/>
          <w:sz w:val="24"/>
        </w:rPr>
        <w:t xml:space="preserve">and </w:t>
      </w:r>
      <w:commentRangeStart w:id="369"/>
      <w:r w:rsidRPr="00696220">
        <w:rPr>
          <w:rFonts w:ascii="Times New Roman" w:hAnsi="Times New Roman"/>
          <w:sz w:val="24"/>
        </w:rPr>
        <w:t xml:space="preserve">after 48 hours of incubations plates </w:t>
      </w:r>
      <w:commentRangeEnd w:id="369"/>
      <w:r w:rsidR="007A7069">
        <w:rPr>
          <w:rStyle w:val="CommentReference"/>
        </w:rPr>
        <w:commentReference w:id="369"/>
      </w:r>
      <w:r w:rsidRPr="00696220">
        <w:rPr>
          <w:rFonts w:ascii="Times New Roman" w:hAnsi="Times New Roman"/>
          <w:sz w:val="24"/>
        </w:rPr>
        <w:t>were released on 17 July 2020</w:t>
      </w:r>
      <w:r w:rsidR="00400287">
        <w:rPr>
          <w:rFonts w:ascii="Times New Roman" w:hAnsi="Times New Roman"/>
          <w:sz w:val="24"/>
        </w:rPr>
        <w:t xml:space="preserve"> at 1120 hrs.</w:t>
      </w:r>
    </w:p>
    <w:p w14:paraId="204CF25B" w14:textId="77777777" w:rsidR="00400287" w:rsidRDefault="00B83B27" w:rsidP="00400287">
      <w:pPr>
        <w:pStyle w:val="ListParagraph"/>
        <w:numPr>
          <w:ilvl w:val="0"/>
          <w:numId w:val="31"/>
        </w:numPr>
        <w:spacing w:before="120" w:after="120" w:line="360" w:lineRule="auto"/>
        <w:ind w:left="1276" w:right="180" w:hanging="425"/>
        <w:rPr>
          <w:rFonts w:ascii="Times New Roman" w:hAnsi="Times New Roman"/>
          <w:sz w:val="24"/>
        </w:rPr>
      </w:pPr>
      <w:commentRangeStart w:id="370"/>
      <w:r w:rsidRPr="00696220">
        <w:rPr>
          <w:rFonts w:ascii="Times New Roman" w:hAnsi="Times New Roman"/>
          <w:sz w:val="24"/>
        </w:rPr>
        <w:t xml:space="preserve">After completion of incubation, the results were </w:t>
      </w:r>
      <w:r w:rsidR="00CB5C9A" w:rsidRPr="00696220">
        <w:rPr>
          <w:rFonts w:ascii="Times New Roman" w:hAnsi="Times New Roman"/>
          <w:sz w:val="24"/>
        </w:rPr>
        <w:t>recorded in</w:t>
      </w:r>
      <w:r w:rsidRPr="00696220">
        <w:rPr>
          <w:rFonts w:ascii="Times New Roman" w:hAnsi="Times New Roman"/>
          <w:sz w:val="24"/>
        </w:rPr>
        <w:t xml:space="preserve"> respective FORM in “recorded by” column by the QCM personnel (</w:t>
      </w:r>
      <w:proofErr w:type="spellStart"/>
      <w:r w:rsidRPr="00696220">
        <w:rPr>
          <w:rFonts w:ascii="Times New Roman" w:hAnsi="Times New Roman"/>
          <w:sz w:val="24"/>
        </w:rPr>
        <w:t>Darshini</w:t>
      </w:r>
      <w:proofErr w:type="spellEnd"/>
      <w:r w:rsidRPr="00696220">
        <w:rPr>
          <w:rFonts w:ascii="Times New Roman" w:hAnsi="Times New Roman"/>
          <w:sz w:val="24"/>
        </w:rPr>
        <w:t xml:space="preserve">) and the results </w:t>
      </w:r>
      <w:r w:rsidR="00400287" w:rsidRPr="00696220">
        <w:rPr>
          <w:rFonts w:ascii="Times New Roman" w:hAnsi="Times New Roman"/>
          <w:sz w:val="24"/>
        </w:rPr>
        <w:t>were verified</w:t>
      </w:r>
      <w:r w:rsidRPr="00696220">
        <w:rPr>
          <w:rFonts w:ascii="Times New Roman" w:hAnsi="Times New Roman"/>
          <w:sz w:val="24"/>
        </w:rPr>
        <w:t xml:space="preserve"> by QA personnel (</w:t>
      </w:r>
      <w:proofErr w:type="spellStart"/>
      <w:r w:rsidRPr="00696220">
        <w:rPr>
          <w:rFonts w:ascii="Times New Roman" w:hAnsi="Times New Roman"/>
          <w:sz w:val="24"/>
        </w:rPr>
        <w:t>Jebba</w:t>
      </w:r>
      <w:proofErr w:type="spellEnd"/>
      <w:r w:rsidRPr="00696220">
        <w:rPr>
          <w:rFonts w:ascii="Times New Roman" w:hAnsi="Times New Roman"/>
          <w:sz w:val="24"/>
        </w:rPr>
        <w:t xml:space="preserve"> </w:t>
      </w:r>
      <w:proofErr w:type="spellStart"/>
      <w:r w:rsidRPr="00696220">
        <w:rPr>
          <w:rFonts w:ascii="Times New Roman" w:hAnsi="Times New Roman"/>
          <w:sz w:val="24"/>
        </w:rPr>
        <w:t>singh</w:t>
      </w:r>
      <w:proofErr w:type="spellEnd"/>
      <w:r w:rsidRPr="00696220">
        <w:rPr>
          <w:rFonts w:ascii="Times New Roman" w:hAnsi="Times New Roman"/>
          <w:sz w:val="24"/>
        </w:rPr>
        <w:t>)</w:t>
      </w:r>
      <w:r w:rsidR="00400287">
        <w:rPr>
          <w:rFonts w:ascii="Times New Roman" w:hAnsi="Times New Roman"/>
          <w:sz w:val="24"/>
        </w:rPr>
        <w:t>.</w:t>
      </w:r>
      <w:commentRangeEnd w:id="370"/>
      <w:r w:rsidR="000D4913">
        <w:rPr>
          <w:rStyle w:val="CommentReference"/>
        </w:rPr>
        <w:commentReference w:id="370"/>
      </w:r>
    </w:p>
    <w:tbl>
      <w:tblPr>
        <w:tblStyle w:val="TableGrid"/>
        <w:tblW w:w="0" w:type="auto"/>
        <w:tblInd w:w="1276" w:type="dxa"/>
        <w:tblLook w:val="04A0" w:firstRow="1" w:lastRow="0" w:firstColumn="1" w:lastColumn="0" w:noHBand="0" w:noVBand="1"/>
      </w:tblPr>
      <w:tblGrid>
        <w:gridCol w:w="2688"/>
        <w:gridCol w:w="2410"/>
      </w:tblGrid>
      <w:tr w:rsidR="00833918" w14:paraId="4A9682AD" w14:textId="77777777" w:rsidTr="001F1A28">
        <w:trPr>
          <w:ins w:id="371" w:author="Eshwara Samboju/QC/SYNGENE" w:date="2020-08-08T20:30:00Z"/>
        </w:trPr>
        <w:tc>
          <w:tcPr>
            <w:tcW w:w="2688" w:type="dxa"/>
          </w:tcPr>
          <w:p w14:paraId="5864EEDD" w14:textId="77777777" w:rsidR="00833918" w:rsidRPr="00D332E1" w:rsidRDefault="00833918" w:rsidP="001F1A28">
            <w:pPr>
              <w:pStyle w:val="ListParagraph"/>
              <w:spacing w:before="120" w:after="120" w:line="360" w:lineRule="auto"/>
              <w:ind w:left="0" w:right="180"/>
              <w:jc w:val="center"/>
              <w:rPr>
                <w:ins w:id="372" w:author="Eshwara Samboju/QC/SYNGENE" w:date="2020-08-08T20:30:00Z"/>
                <w:rFonts w:ascii="Times New Roman" w:hAnsi="Times New Roman"/>
                <w:b/>
                <w:bCs/>
                <w:sz w:val="24"/>
              </w:rPr>
            </w:pPr>
            <w:ins w:id="373" w:author="Eshwara Samboju/QC/SYNGENE" w:date="2020-08-08T20:30:00Z">
              <w:r w:rsidRPr="00D332E1">
                <w:rPr>
                  <w:rFonts w:ascii="Times New Roman" w:hAnsi="Times New Roman"/>
                  <w:b/>
                  <w:bCs/>
                  <w:sz w:val="24"/>
                </w:rPr>
                <w:lastRenderedPageBreak/>
                <w:t>Equipment Number</w:t>
              </w:r>
            </w:ins>
          </w:p>
        </w:tc>
        <w:tc>
          <w:tcPr>
            <w:tcW w:w="2410" w:type="dxa"/>
          </w:tcPr>
          <w:p w14:paraId="332C6E76" w14:textId="77777777" w:rsidR="00833918" w:rsidRPr="00D332E1" w:rsidRDefault="00833918" w:rsidP="001F1A28">
            <w:pPr>
              <w:pStyle w:val="ListParagraph"/>
              <w:spacing w:before="120" w:after="120" w:line="360" w:lineRule="auto"/>
              <w:ind w:left="0" w:right="180"/>
              <w:jc w:val="center"/>
              <w:rPr>
                <w:ins w:id="374" w:author="Eshwara Samboju/QC/SYNGENE" w:date="2020-08-08T20:30:00Z"/>
                <w:rFonts w:ascii="Times New Roman" w:hAnsi="Times New Roman"/>
                <w:b/>
                <w:bCs/>
                <w:sz w:val="24"/>
              </w:rPr>
            </w:pPr>
            <w:ins w:id="375" w:author="Eshwara Samboju/QC/SYNGENE" w:date="2020-08-08T20:30:00Z">
              <w:r w:rsidRPr="00D332E1">
                <w:rPr>
                  <w:rFonts w:ascii="Times New Roman" w:hAnsi="Times New Roman"/>
                  <w:b/>
                  <w:bCs/>
                  <w:sz w:val="24"/>
                </w:rPr>
                <w:t>Equipment Name</w:t>
              </w:r>
            </w:ins>
          </w:p>
        </w:tc>
      </w:tr>
      <w:tr w:rsidR="00833918" w14:paraId="7816B7E1" w14:textId="77777777" w:rsidTr="001F1A28">
        <w:trPr>
          <w:ins w:id="376" w:author="Eshwara Samboju/QC/SYNGENE" w:date="2020-08-08T20:30:00Z"/>
        </w:trPr>
        <w:tc>
          <w:tcPr>
            <w:tcW w:w="2688" w:type="dxa"/>
          </w:tcPr>
          <w:p w14:paraId="0B201093" w14:textId="77777777" w:rsidR="00833918" w:rsidRDefault="00833918" w:rsidP="001F1A28">
            <w:pPr>
              <w:pStyle w:val="ListParagraph"/>
              <w:spacing w:before="120" w:after="120" w:line="360" w:lineRule="auto"/>
              <w:ind w:left="0" w:right="180"/>
              <w:jc w:val="center"/>
              <w:rPr>
                <w:ins w:id="377" w:author="Eshwara Samboju/QC/SYNGENE" w:date="2020-08-08T20:30:00Z"/>
                <w:rFonts w:ascii="Times New Roman" w:hAnsi="Times New Roman"/>
                <w:sz w:val="24"/>
              </w:rPr>
            </w:pPr>
            <w:ins w:id="378" w:author="Eshwara Samboju/QC/SYNGENE" w:date="2020-08-08T20:30:00Z">
              <w:r>
                <w:rPr>
                  <w:rFonts w:ascii="Times New Roman" w:hAnsi="Times New Roman"/>
                  <w:sz w:val="24"/>
                </w:rPr>
                <w:t>S19/QCM/LE/033</w:t>
              </w:r>
            </w:ins>
          </w:p>
        </w:tc>
        <w:tc>
          <w:tcPr>
            <w:tcW w:w="2410" w:type="dxa"/>
          </w:tcPr>
          <w:p w14:paraId="68289631" w14:textId="77777777" w:rsidR="00833918" w:rsidRDefault="00833918" w:rsidP="001F1A28">
            <w:pPr>
              <w:pStyle w:val="ListParagraph"/>
              <w:spacing w:before="120" w:after="120" w:line="360" w:lineRule="auto"/>
              <w:ind w:left="0" w:right="180"/>
              <w:jc w:val="center"/>
              <w:rPr>
                <w:ins w:id="379" w:author="Eshwara Samboju/QC/SYNGENE" w:date="2020-08-08T20:30:00Z"/>
                <w:rFonts w:ascii="Times New Roman" w:hAnsi="Times New Roman"/>
                <w:sz w:val="24"/>
              </w:rPr>
            </w:pPr>
            <w:ins w:id="380" w:author="Eshwara Samboju/QC/SYNGENE" w:date="2020-08-08T20:30:00Z">
              <w:r>
                <w:rPr>
                  <w:rFonts w:ascii="Times New Roman" w:hAnsi="Times New Roman"/>
                  <w:sz w:val="24"/>
                </w:rPr>
                <w:t>Colony counter</w:t>
              </w:r>
            </w:ins>
          </w:p>
        </w:tc>
      </w:tr>
      <w:tr w:rsidR="00833918" w14:paraId="46CD401C" w14:textId="77777777" w:rsidTr="001F1A28">
        <w:trPr>
          <w:ins w:id="381" w:author="Eshwara Samboju/QC/SYNGENE" w:date="2020-08-08T20:30:00Z"/>
        </w:trPr>
        <w:tc>
          <w:tcPr>
            <w:tcW w:w="2688" w:type="dxa"/>
          </w:tcPr>
          <w:p w14:paraId="1A992A07" w14:textId="77777777" w:rsidR="00833918" w:rsidRDefault="00833918" w:rsidP="001F1A28">
            <w:pPr>
              <w:pStyle w:val="ListParagraph"/>
              <w:spacing w:before="120" w:after="120" w:line="360" w:lineRule="auto"/>
              <w:ind w:left="0" w:right="180"/>
              <w:jc w:val="center"/>
              <w:rPr>
                <w:ins w:id="382" w:author="Eshwara Samboju/QC/SYNGENE" w:date="2020-08-08T20:30:00Z"/>
                <w:rFonts w:ascii="Times New Roman" w:hAnsi="Times New Roman"/>
                <w:sz w:val="24"/>
              </w:rPr>
            </w:pPr>
            <w:commentRangeStart w:id="383"/>
            <w:ins w:id="384" w:author="Eshwara Samboju/QC/SYNGENE" w:date="2020-08-08T20:30:00Z">
              <w:r>
                <w:rPr>
                  <w:rFonts w:ascii="Times New Roman" w:hAnsi="Times New Roman"/>
                  <w:sz w:val="24"/>
                </w:rPr>
                <w:t>S19/QCM/LE/034</w:t>
              </w:r>
            </w:ins>
          </w:p>
        </w:tc>
        <w:tc>
          <w:tcPr>
            <w:tcW w:w="2410" w:type="dxa"/>
          </w:tcPr>
          <w:p w14:paraId="00EE089E" w14:textId="77777777" w:rsidR="00833918" w:rsidRDefault="00833918" w:rsidP="001F1A28">
            <w:pPr>
              <w:pStyle w:val="ListParagraph"/>
              <w:spacing w:before="120" w:after="120" w:line="360" w:lineRule="auto"/>
              <w:ind w:left="0" w:right="180"/>
              <w:jc w:val="center"/>
              <w:rPr>
                <w:ins w:id="385" w:author="Eshwara Samboju/QC/SYNGENE" w:date="2020-08-08T20:30:00Z"/>
                <w:rFonts w:ascii="Times New Roman" w:hAnsi="Times New Roman"/>
                <w:sz w:val="24"/>
              </w:rPr>
            </w:pPr>
            <w:ins w:id="386" w:author="Eshwara Samboju/QC/SYNGENE" w:date="2020-08-08T20:30:00Z">
              <w:r>
                <w:rPr>
                  <w:rFonts w:ascii="Times New Roman" w:hAnsi="Times New Roman"/>
                  <w:sz w:val="24"/>
                </w:rPr>
                <w:t>Colony counter</w:t>
              </w:r>
            </w:ins>
            <w:commentRangeEnd w:id="383"/>
            <w:r w:rsidR="00FB6913">
              <w:rPr>
                <w:rStyle w:val="CommentReference"/>
              </w:rPr>
              <w:commentReference w:id="383"/>
            </w:r>
          </w:p>
        </w:tc>
      </w:tr>
    </w:tbl>
    <w:p w14:paraId="4B213A2E" w14:textId="77777777" w:rsidR="00262D92" w:rsidRDefault="00262D92" w:rsidP="00262D92">
      <w:pPr>
        <w:pStyle w:val="ListParagraph"/>
        <w:numPr>
          <w:ilvl w:val="0"/>
          <w:numId w:val="31"/>
        </w:numPr>
        <w:spacing w:before="120" w:after="120" w:line="360" w:lineRule="auto"/>
        <w:ind w:left="1276" w:right="180" w:hanging="425"/>
        <w:rPr>
          <w:ins w:id="387" w:author="Eshwara Samboju/QC/SYNGENE" w:date="2020-08-08T20:30:00Z"/>
          <w:rFonts w:ascii="Times New Roman" w:hAnsi="Times New Roman"/>
          <w:sz w:val="24"/>
        </w:rPr>
      </w:pPr>
      <w:ins w:id="388" w:author="Eshwara Samboju/QC/SYNGENE" w:date="2020-08-08T20:30:00Z">
        <w:r>
          <w:rPr>
            <w:rFonts w:ascii="Times New Roman" w:hAnsi="Times New Roman"/>
            <w:sz w:val="24"/>
          </w:rPr>
          <w:t xml:space="preserve">On 17 July analyst </w:t>
        </w:r>
        <w:proofErr w:type="spellStart"/>
        <w:r>
          <w:rPr>
            <w:rFonts w:ascii="Times New Roman" w:hAnsi="Times New Roman"/>
            <w:sz w:val="24"/>
          </w:rPr>
          <w:t>Darshini</w:t>
        </w:r>
        <w:proofErr w:type="spellEnd"/>
        <w:r>
          <w:rPr>
            <w:rFonts w:ascii="Times New Roman" w:hAnsi="Times New Roman"/>
            <w:sz w:val="24"/>
          </w:rPr>
          <w:t xml:space="preserve"> released the following area plates.</w:t>
        </w:r>
      </w:ins>
    </w:p>
    <w:tbl>
      <w:tblPr>
        <w:tblStyle w:val="TableGrid"/>
        <w:tblW w:w="0" w:type="auto"/>
        <w:tblInd w:w="1276" w:type="dxa"/>
        <w:tblLook w:val="04A0" w:firstRow="1" w:lastRow="0" w:firstColumn="1" w:lastColumn="0" w:noHBand="0" w:noVBand="1"/>
      </w:tblPr>
      <w:tblGrid>
        <w:gridCol w:w="1129"/>
        <w:gridCol w:w="4483"/>
        <w:gridCol w:w="2038"/>
      </w:tblGrid>
      <w:tr w:rsidR="00262D92" w14:paraId="750C4759" w14:textId="77777777" w:rsidTr="001F1A28">
        <w:trPr>
          <w:ins w:id="389" w:author="Eshwara Samboju/QC/SYNGENE" w:date="2020-08-08T20:30:00Z"/>
        </w:trPr>
        <w:tc>
          <w:tcPr>
            <w:tcW w:w="1129" w:type="dxa"/>
          </w:tcPr>
          <w:p w14:paraId="54C1CB01" w14:textId="77777777" w:rsidR="00262D92" w:rsidRPr="00BD725C" w:rsidRDefault="00262D92" w:rsidP="001F1A28">
            <w:pPr>
              <w:pStyle w:val="ListParagraph"/>
              <w:spacing w:before="120" w:after="120" w:line="360" w:lineRule="auto"/>
              <w:ind w:left="0" w:right="180"/>
              <w:jc w:val="center"/>
              <w:rPr>
                <w:ins w:id="390" w:author="Eshwara Samboju/QC/SYNGENE" w:date="2020-08-08T20:30:00Z"/>
                <w:rFonts w:ascii="Times New Roman" w:hAnsi="Times New Roman"/>
                <w:b/>
                <w:bCs/>
                <w:sz w:val="24"/>
              </w:rPr>
            </w:pPr>
            <w:proofErr w:type="gramStart"/>
            <w:ins w:id="391" w:author="Eshwara Samboju/QC/SYNGENE" w:date="2020-08-08T20:30:00Z">
              <w:r w:rsidRPr="00BD725C">
                <w:rPr>
                  <w:rFonts w:ascii="Times New Roman" w:hAnsi="Times New Roman"/>
                  <w:b/>
                  <w:bCs/>
                  <w:sz w:val="24"/>
                </w:rPr>
                <w:t>S.No</w:t>
              </w:r>
              <w:proofErr w:type="gramEnd"/>
            </w:ins>
          </w:p>
        </w:tc>
        <w:tc>
          <w:tcPr>
            <w:tcW w:w="4483" w:type="dxa"/>
          </w:tcPr>
          <w:p w14:paraId="2995CC77" w14:textId="77777777" w:rsidR="00262D92" w:rsidRPr="00BD725C" w:rsidRDefault="00262D92" w:rsidP="001F1A28">
            <w:pPr>
              <w:pStyle w:val="ListParagraph"/>
              <w:spacing w:before="120" w:after="120" w:line="360" w:lineRule="auto"/>
              <w:ind w:left="0" w:right="180"/>
              <w:jc w:val="center"/>
              <w:rPr>
                <w:ins w:id="392" w:author="Eshwara Samboju/QC/SYNGENE" w:date="2020-08-08T20:30:00Z"/>
                <w:rFonts w:ascii="Times New Roman" w:hAnsi="Times New Roman"/>
                <w:b/>
                <w:bCs/>
                <w:sz w:val="24"/>
              </w:rPr>
            </w:pPr>
            <w:ins w:id="393" w:author="Eshwara Samboju/QC/SYNGENE" w:date="2020-08-08T20:30:00Z">
              <w:r w:rsidRPr="00BD725C">
                <w:rPr>
                  <w:rFonts w:ascii="Times New Roman" w:hAnsi="Times New Roman"/>
                  <w:b/>
                  <w:bCs/>
                  <w:sz w:val="24"/>
                </w:rPr>
                <w:t>Activity performed</w:t>
              </w:r>
            </w:ins>
          </w:p>
        </w:tc>
        <w:tc>
          <w:tcPr>
            <w:tcW w:w="2038" w:type="dxa"/>
          </w:tcPr>
          <w:p w14:paraId="72D1C8AB" w14:textId="77777777" w:rsidR="00262D92" w:rsidRPr="00BD725C" w:rsidRDefault="00262D92" w:rsidP="001F1A28">
            <w:pPr>
              <w:pStyle w:val="ListParagraph"/>
              <w:spacing w:before="120" w:after="120" w:line="360" w:lineRule="auto"/>
              <w:ind w:left="0" w:right="180"/>
              <w:jc w:val="center"/>
              <w:rPr>
                <w:ins w:id="394" w:author="Eshwara Samboju/QC/SYNGENE" w:date="2020-08-08T20:30:00Z"/>
                <w:rFonts w:ascii="Times New Roman" w:hAnsi="Times New Roman"/>
                <w:b/>
                <w:bCs/>
                <w:sz w:val="24"/>
              </w:rPr>
            </w:pPr>
            <w:ins w:id="395" w:author="Eshwara Samboju/QC/SYNGENE" w:date="2020-08-08T20:30:00Z">
              <w:r w:rsidRPr="00BD725C">
                <w:rPr>
                  <w:rFonts w:ascii="Times New Roman" w:hAnsi="Times New Roman"/>
                  <w:b/>
                  <w:bCs/>
                  <w:sz w:val="24"/>
                </w:rPr>
                <w:t>Time</w:t>
              </w:r>
              <w:r>
                <w:rPr>
                  <w:rFonts w:ascii="Times New Roman" w:hAnsi="Times New Roman"/>
                  <w:b/>
                  <w:bCs/>
                  <w:sz w:val="24"/>
                </w:rPr>
                <w:t xml:space="preserve"> (Hours)</w:t>
              </w:r>
            </w:ins>
          </w:p>
        </w:tc>
      </w:tr>
      <w:tr w:rsidR="00262D92" w14:paraId="493DFC47" w14:textId="77777777" w:rsidTr="001F1A28">
        <w:trPr>
          <w:ins w:id="396" w:author="Eshwara Samboju/QC/SYNGENE" w:date="2020-08-08T20:30:00Z"/>
        </w:trPr>
        <w:tc>
          <w:tcPr>
            <w:tcW w:w="7650" w:type="dxa"/>
            <w:gridSpan w:val="3"/>
          </w:tcPr>
          <w:p w14:paraId="731A0BA7" w14:textId="77777777" w:rsidR="00262D92" w:rsidRPr="00BD725C" w:rsidRDefault="00262D92" w:rsidP="001F1A28">
            <w:pPr>
              <w:pStyle w:val="ListParagraph"/>
              <w:spacing w:before="120" w:after="120" w:line="360" w:lineRule="auto"/>
              <w:ind w:left="0" w:right="180"/>
              <w:jc w:val="center"/>
              <w:rPr>
                <w:ins w:id="397" w:author="Eshwara Samboju/QC/SYNGENE" w:date="2020-08-08T20:30:00Z"/>
                <w:rFonts w:ascii="Times New Roman" w:hAnsi="Times New Roman"/>
                <w:b/>
                <w:bCs/>
                <w:sz w:val="24"/>
              </w:rPr>
            </w:pPr>
            <w:ins w:id="398" w:author="Eshwara Samboju/QC/SYNGENE" w:date="2020-08-08T20:30:00Z">
              <w:r w:rsidRPr="00BD725C">
                <w:rPr>
                  <w:rFonts w:ascii="Times New Roman" w:hAnsi="Times New Roman"/>
                  <w:b/>
                  <w:bCs/>
                  <w:sz w:val="24"/>
                </w:rPr>
                <w:t>Colony counter ID:</w:t>
              </w:r>
              <w:r>
                <w:rPr>
                  <w:rFonts w:ascii="Times New Roman" w:hAnsi="Times New Roman"/>
                  <w:b/>
                  <w:bCs/>
                  <w:sz w:val="24"/>
                </w:rPr>
                <w:t xml:space="preserve"> </w:t>
              </w:r>
              <w:r w:rsidRPr="00BD725C">
                <w:rPr>
                  <w:rFonts w:ascii="Times New Roman" w:hAnsi="Times New Roman"/>
                  <w:b/>
                  <w:bCs/>
                  <w:sz w:val="24"/>
                </w:rPr>
                <w:t>S19/QCM/LE/033</w:t>
              </w:r>
            </w:ins>
          </w:p>
        </w:tc>
      </w:tr>
      <w:tr w:rsidR="00262D92" w14:paraId="269473BB" w14:textId="77777777" w:rsidTr="001F1A28">
        <w:trPr>
          <w:ins w:id="399" w:author="Eshwara Samboju/QC/SYNGENE" w:date="2020-08-08T20:30:00Z"/>
        </w:trPr>
        <w:tc>
          <w:tcPr>
            <w:tcW w:w="1129" w:type="dxa"/>
          </w:tcPr>
          <w:p w14:paraId="6A041E4F" w14:textId="77777777" w:rsidR="00262D92" w:rsidRDefault="00262D92" w:rsidP="001F1A28">
            <w:pPr>
              <w:pStyle w:val="ListParagraph"/>
              <w:spacing w:before="120" w:after="120" w:line="360" w:lineRule="auto"/>
              <w:ind w:left="0" w:right="180"/>
              <w:rPr>
                <w:ins w:id="400" w:author="Eshwara Samboju/QC/SYNGENE" w:date="2020-08-08T20:30:00Z"/>
                <w:rFonts w:ascii="Times New Roman" w:hAnsi="Times New Roman"/>
                <w:sz w:val="24"/>
              </w:rPr>
            </w:pPr>
            <w:ins w:id="401" w:author="Eshwara Samboju/QC/SYNGENE" w:date="2020-08-08T20:30:00Z">
              <w:r>
                <w:rPr>
                  <w:rFonts w:ascii="Times New Roman" w:hAnsi="Times New Roman"/>
                  <w:sz w:val="24"/>
                </w:rPr>
                <w:t>1</w:t>
              </w:r>
            </w:ins>
          </w:p>
        </w:tc>
        <w:tc>
          <w:tcPr>
            <w:tcW w:w="4483" w:type="dxa"/>
            <w:vAlign w:val="center"/>
          </w:tcPr>
          <w:p w14:paraId="3B0BB9D5" w14:textId="77777777" w:rsidR="00262D92" w:rsidRDefault="00262D92" w:rsidP="001F1A28">
            <w:pPr>
              <w:pStyle w:val="ListParagraph"/>
              <w:spacing w:before="120" w:after="120" w:line="360" w:lineRule="auto"/>
              <w:ind w:left="0" w:right="180"/>
              <w:jc w:val="center"/>
              <w:rPr>
                <w:ins w:id="402" w:author="Eshwara Samboju/QC/SYNGENE" w:date="2020-08-08T20:30:00Z"/>
                <w:rFonts w:ascii="Times New Roman" w:hAnsi="Times New Roman"/>
                <w:sz w:val="24"/>
              </w:rPr>
            </w:pPr>
            <w:ins w:id="403" w:author="Eshwara Samboju/QC/SYNGENE" w:date="2020-08-08T20:30:00Z">
              <w:r>
                <w:rPr>
                  <w:rFonts w:ascii="Times New Roman" w:hAnsi="Times New Roman"/>
                  <w:sz w:val="24"/>
                </w:rPr>
                <w:t>S18/BMP1/EM/20-0530 (1039)</w:t>
              </w:r>
            </w:ins>
          </w:p>
        </w:tc>
        <w:tc>
          <w:tcPr>
            <w:tcW w:w="2038" w:type="dxa"/>
            <w:vMerge w:val="restart"/>
            <w:vAlign w:val="center"/>
          </w:tcPr>
          <w:p w14:paraId="4BE4E0E4" w14:textId="77777777" w:rsidR="00262D92" w:rsidRDefault="00262D92" w:rsidP="001F1A28">
            <w:pPr>
              <w:pStyle w:val="ListParagraph"/>
              <w:spacing w:before="120" w:after="120" w:line="360" w:lineRule="auto"/>
              <w:ind w:left="0" w:right="180"/>
              <w:jc w:val="center"/>
              <w:rPr>
                <w:ins w:id="404" w:author="Eshwara Samboju/QC/SYNGENE" w:date="2020-08-08T20:30:00Z"/>
                <w:rFonts w:ascii="Times New Roman" w:hAnsi="Times New Roman"/>
                <w:sz w:val="24"/>
              </w:rPr>
            </w:pPr>
            <w:ins w:id="405" w:author="Eshwara Samboju/QC/SYNGENE" w:date="2020-08-08T20:30:00Z">
              <w:r>
                <w:rPr>
                  <w:rFonts w:ascii="Times New Roman" w:hAnsi="Times New Roman"/>
                  <w:sz w:val="24"/>
                </w:rPr>
                <w:t>1041 to 1205</w:t>
              </w:r>
            </w:ins>
          </w:p>
        </w:tc>
      </w:tr>
      <w:tr w:rsidR="00262D92" w14:paraId="7B246478" w14:textId="77777777" w:rsidTr="001F1A28">
        <w:trPr>
          <w:ins w:id="406" w:author="Eshwara Samboju/QC/SYNGENE" w:date="2020-08-08T20:30:00Z"/>
        </w:trPr>
        <w:tc>
          <w:tcPr>
            <w:tcW w:w="1129" w:type="dxa"/>
          </w:tcPr>
          <w:p w14:paraId="28288BCD" w14:textId="77777777" w:rsidR="00262D92" w:rsidRDefault="00262D92" w:rsidP="001F1A28">
            <w:pPr>
              <w:pStyle w:val="ListParagraph"/>
              <w:spacing w:before="120" w:after="120" w:line="360" w:lineRule="auto"/>
              <w:ind w:left="0" w:right="180"/>
              <w:rPr>
                <w:ins w:id="407" w:author="Eshwara Samboju/QC/SYNGENE" w:date="2020-08-08T20:30:00Z"/>
                <w:rFonts w:ascii="Times New Roman" w:hAnsi="Times New Roman"/>
                <w:sz w:val="24"/>
              </w:rPr>
            </w:pPr>
            <w:ins w:id="408" w:author="Eshwara Samboju/QC/SYNGENE" w:date="2020-08-08T20:30:00Z">
              <w:r>
                <w:rPr>
                  <w:rFonts w:ascii="Times New Roman" w:hAnsi="Times New Roman"/>
                  <w:sz w:val="24"/>
                </w:rPr>
                <w:t>2</w:t>
              </w:r>
            </w:ins>
          </w:p>
        </w:tc>
        <w:tc>
          <w:tcPr>
            <w:tcW w:w="4483" w:type="dxa"/>
            <w:vAlign w:val="center"/>
          </w:tcPr>
          <w:p w14:paraId="3687FA29" w14:textId="77777777" w:rsidR="00262D92" w:rsidRDefault="00262D92" w:rsidP="001F1A28">
            <w:pPr>
              <w:pStyle w:val="ListParagraph"/>
              <w:spacing w:before="120" w:after="120" w:line="360" w:lineRule="auto"/>
              <w:ind w:left="0" w:right="180"/>
              <w:jc w:val="center"/>
              <w:rPr>
                <w:ins w:id="409" w:author="Eshwara Samboju/QC/SYNGENE" w:date="2020-08-08T20:30:00Z"/>
                <w:rFonts w:ascii="Times New Roman" w:hAnsi="Times New Roman"/>
                <w:sz w:val="24"/>
              </w:rPr>
            </w:pPr>
            <w:ins w:id="410" w:author="Eshwara Samboju/QC/SYNGENE" w:date="2020-08-08T20:30:00Z">
              <w:r>
                <w:rPr>
                  <w:rFonts w:ascii="Times New Roman" w:hAnsi="Times New Roman"/>
                  <w:sz w:val="24"/>
                </w:rPr>
                <w:t>S18/BMP1/EM/20-0531</w:t>
              </w:r>
            </w:ins>
          </w:p>
        </w:tc>
        <w:tc>
          <w:tcPr>
            <w:tcW w:w="2038" w:type="dxa"/>
            <w:vMerge/>
          </w:tcPr>
          <w:p w14:paraId="1994C3B3" w14:textId="77777777" w:rsidR="00262D92" w:rsidRDefault="00262D92" w:rsidP="001F1A28">
            <w:pPr>
              <w:pStyle w:val="ListParagraph"/>
              <w:spacing w:before="120" w:after="120" w:line="360" w:lineRule="auto"/>
              <w:ind w:left="0" w:right="180"/>
              <w:rPr>
                <w:ins w:id="411" w:author="Eshwara Samboju/QC/SYNGENE" w:date="2020-08-08T20:30:00Z"/>
                <w:rFonts w:ascii="Times New Roman" w:hAnsi="Times New Roman"/>
                <w:sz w:val="24"/>
              </w:rPr>
            </w:pPr>
          </w:p>
        </w:tc>
      </w:tr>
      <w:tr w:rsidR="00262D92" w14:paraId="29F83339" w14:textId="77777777" w:rsidTr="001F1A28">
        <w:trPr>
          <w:ins w:id="412" w:author="Eshwara Samboju/QC/SYNGENE" w:date="2020-08-08T20:30:00Z"/>
        </w:trPr>
        <w:tc>
          <w:tcPr>
            <w:tcW w:w="1129" w:type="dxa"/>
          </w:tcPr>
          <w:p w14:paraId="3E2F4382" w14:textId="77777777" w:rsidR="00262D92" w:rsidRDefault="00262D92" w:rsidP="001F1A28">
            <w:pPr>
              <w:pStyle w:val="ListParagraph"/>
              <w:spacing w:before="120" w:after="120" w:line="360" w:lineRule="auto"/>
              <w:ind w:left="0" w:right="180"/>
              <w:rPr>
                <w:ins w:id="413" w:author="Eshwara Samboju/QC/SYNGENE" w:date="2020-08-08T20:30:00Z"/>
                <w:rFonts w:ascii="Times New Roman" w:hAnsi="Times New Roman"/>
                <w:sz w:val="24"/>
              </w:rPr>
            </w:pPr>
            <w:ins w:id="414" w:author="Eshwara Samboju/QC/SYNGENE" w:date="2020-08-08T20:30:00Z">
              <w:r>
                <w:rPr>
                  <w:rFonts w:ascii="Times New Roman" w:hAnsi="Times New Roman"/>
                  <w:sz w:val="24"/>
                </w:rPr>
                <w:t>3</w:t>
              </w:r>
            </w:ins>
          </w:p>
        </w:tc>
        <w:tc>
          <w:tcPr>
            <w:tcW w:w="4483" w:type="dxa"/>
            <w:vAlign w:val="center"/>
          </w:tcPr>
          <w:p w14:paraId="363DAC11" w14:textId="77777777" w:rsidR="00262D92" w:rsidRDefault="00262D92" w:rsidP="001F1A28">
            <w:pPr>
              <w:pStyle w:val="ListParagraph"/>
              <w:spacing w:before="120" w:after="120" w:line="360" w:lineRule="auto"/>
              <w:ind w:left="0" w:right="180"/>
              <w:jc w:val="center"/>
              <w:rPr>
                <w:ins w:id="415" w:author="Eshwara Samboju/QC/SYNGENE" w:date="2020-08-08T20:30:00Z"/>
                <w:rFonts w:ascii="Times New Roman" w:hAnsi="Times New Roman"/>
                <w:sz w:val="24"/>
              </w:rPr>
            </w:pPr>
            <w:ins w:id="416" w:author="Eshwara Samboju/QC/SYNGENE" w:date="2020-08-08T20:30:00Z">
              <w:r>
                <w:rPr>
                  <w:rFonts w:ascii="Times New Roman" w:hAnsi="Times New Roman"/>
                  <w:sz w:val="24"/>
                </w:rPr>
                <w:t>S18/BMP3/EM/20-0534</w:t>
              </w:r>
            </w:ins>
          </w:p>
        </w:tc>
        <w:tc>
          <w:tcPr>
            <w:tcW w:w="2038" w:type="dxa"/>
            <w:vMerge/>
          </w:tcPr>
          <w:p w14:paraId="76FED9D8" w14:textId="77777777" w:rsidR="00262D92" w:rsidRDefault="00262D92" w:rsidP="001F1A28">
            <w:pPr>
              <w:pStyle w:val="ListParagraph"/>
              <w:spacing w:before="120" w:after="120" w:line="360" w:lineRule="auto"/>
              <w:ind w:left="0" w:right="180"/>
              <w:rPr>
                <w:ins w:id="417" w:author="Eshwara Samboju/QC/SYNGENE" w:date="2020-08-08T20:30:00Z"/>
                <w:rFonts w:ascii="Times New Roman" w:hAnsi="Times New Roman"/>
                <w:sz w:val="24"/>
              </w:rPr>
            </w:pPr>
          </w:p>
        </w:tc>
      </w:tr>
      <w:tr w:rsidR="00262D92" w14:paraId="5B8B7F72" w14:textId="77777777" w:rsidTr="001F1A28">
        <w:trPr>
          <w:ins w:id="418" w:author="Eshwara Samboju/QC/SYNGENE" w:date="2020-08-08T20:30:00Z"/>
        </w:trPr>
        <w:tc>
          <w:tcPr>
            <w:tcW w:w="7650" w:type="dxa"/>
            <w:gridSpan w:val="3"/>
          </w:tcPr>
          <w:p w14:paraId="31D1E002" w14:textId="77777777" w:rsidR="00262D92" w:rsidRPr="00BD725C" w:rsidRDefault="00262D92" w:rsidP="001F1A28">
            <w:pPr>
              <w:pStyle w:val="ListParagraph"/>
              <w:spacing w:before="120" w:after="120" w:line="360" w:lineRule="auto"/>
              <w:ind w:left="0" w:right="180"/>
              <w:jc w:val="center"/>
              <w:rPr>
                <w:ins w:id="419" w:author="Eshwara Samboju/QC/SYNGENE" w:date="2020-08-08T20:30:00Z"/>
                <w:rFonts w:ascii="Times New Roman" w:hAnsi="Times New Roman"/>
                <w:b/>
                <w:bCs/>
                <w:sz w:val="24"/>
              </w:rPr>
            </w:pPr>
            <w:ins w:id="420" w:author="Eshwara Samboju/QC/SYNGENE" w:date="2020-08-08T20:30:00Z">
              <w:r w:rsidRPr="00BD725C">
                <w:rPr>
                  <w:rFonts w:ascii="Times New Roman" w:hAnsi="Times New Roman"/>
                  <w:b/>
                  <w:bCs/>
                  <w:sz w:val="24"/>
                </w:rPr>
                <w:t>Colony counter ID: S19/QCM/LE/034</w:t>
              </w:r>
            </w:ins>
          </w:p>
        </w:tc>
      </w:tr>
      <w:tr w:rsidR="00262D92" w14:paraId="3D519606" w14:textId="77777777" w:rsidTr="001F1A28">
        <w:trPr>
          <w:ins w:id="421" w:author="Eshwara Samboju/QC/SYNGENE" w:date="2020-08-08T20:30:00Z"/>
        </w:trPr>
        <w:tc>
          <w:tcPr>
            <w:tcW w:w="1129" w:type="dxa"/>
          </w:tcPr>
          <w:p w14:paraId="11A526A3" w14:textId="77777777" w:rsidR="00262D92" w:rsidRDefault="00262D92" w:rsidP="001F1A28">
            <w:pPr>
              <w:pStyle w:val="ListParagraph"/>
              <w:spacing w:before="120" w:after="120" w:line="360" w:lineRule="auto"/>
              <w:ind w:left="0" w:right="180"/>
              <w:rPr>
                <w:ins w:id="422" w:author="Eshwara Samboju/QC/SYNGENE" w:date="2020-08-08T20:30:00Z"/>
                <w:rFonts w:ascii="Times New Roman" w:hAnsi="Times New Roman"/>
                <w:sz w:val="24"/>
              </w:rPr>
            </w:pPr>
            <w:ins w:id="423" w:author="Eshwara Samboju/QC/SYNGENE" w:date="2020-08-08T20:30:00Z">
              <w:r>
                <w:rPr>
                  <w:rFonts w:ascii="Times New Roman" w:hAnsi="Times New Roman"/>
                  <w:sz w:val="24"/>
                </w:rPr>
                <w:t>4</w:t>
              </w:r>
            </w:ins>
          </w:p>
        </w:tc>
        <w:tc>
          <w:tcPr>
            <w:tcW w:w="4483" w:type="dxa"/>
            <w:vAlign w:val="center"/>
          </w:tcPr>
          <w:p w14:paraId="07C7F61D" w14:textId="77777777" w:rsidR="00262D92" w:rsidRDefault="00262D92" w:rsidP="001F1A28">
            <w:pPr>
              <w:pStyle w:val="ListParagraph"/>
              <w:spacing w:before="120" w:after="120" w:line="360" w:lineRule="auto"/>
              <w:ind w:left="0" w:right="180"/>
              <w:jc w:val="center"/>
              <w:rPr>
                <w:ins w:id="424" w:author="Eshwara Samboju/QC/SYNGENE" w:date="2020-08-08T20:30:00Z"/>
                <w:rFonts w:ascii="Times New Roman" w:hAnsi="Times New Roman"/>
                <w:sz w:val="24"/>
              </w:rPr>
            </w:pPr>
            <w:ins w:id="425" w:author="Eshwara Samboju/QC/SYNGENE" w:date="2020-08-08T20:30:00Z">
              <w:r>
                <w:rPr>
                  <w:rFonts w:ascii="Times New Roman" w:hAnsi="Times New Roman"/>
                  <w:sz w:val="24"/>
                </w:rPr>
                <w:t>S18/BMP3/EM/20-0536</w:t>
              </w:r>
            </w:ins>
          </w:p>
        </w:tc>
        <w:tc>
          <w:tcPr>
            <w:tcW w:w="2038" w:type="dxa"/>
            <w:vAlign w:val="center"/>
          </w:tcPr>
          <w:p w14:paraId="1D39612C" w14:textId="77777777" w:rsidR="00262D92" w:rsidRDefault="00262D92" w:rsidP="001F1A28">
            <w:pPr>
              <w:pStyle w:val="ListParagraph"/>
              <w:spacing w:before="120" w:after="120" w:line="360" w:lineRule="auto"/>
              <w:ind w:left="0" w:right="180"/>
              <w:jc w:val="center"/>
              <w:rPr>
                <w:ins w:id="426" w:author="Eshwara Samboju/QC/SYNGENE" w:date="2020-08-08T20:30:00Z"/>
                <w:rFonts w:ascii="Times New Roman" w:hAnsi="Times New Roman"/>
                <w:sz w:val="24"/>
              </w:rPr>
            </w:pPr>
            <w:ins w:id="427" w:author="Eshwara Samboju/QC/SYNGENE" w:date="2020-08-08T20:30:00Z">
              <w:r>
                <w:rPr>
                  <w:rFonts w:ascii="Times New Roman" w:hAnsi="Times New Roman"/>
                  <w:sz w:val="24"/>
                </w:rPr>
                <w:t>1213 to 1221</w:t>
              </w:r>
            </w:ins>
          </w:p>
        </w:tc>
      </w:tr>
      <w:tr w:rsidR="00262D92" w14:paraId="074A3691" w14:textId="77777777" w:rsidTr="001F1A28">
        <w:trPr>
          <w:ins w:id="428" w:author="Eshwara Samboju/QC/SYNGENE" w:date="2020-08-08T20:30:00Z"/>
        </w:trPr>
        <w:tc>
          <w:tcPr>
            <w:tcW w:w="1129" w:type="dxa"/>
          </w:tcPr>
          <w:p w14:paraId="7DF53121" w14:textId="77777777" w:rsidR="00262D92" w:rsidRDefault="00262D92" w:rsidP="001F1A28">
            <w:pPr>
              <w:pStyle w:val="ListParagraph"/>
              <w:spacing w:before="120" w:after="120" w:line="360" w:lineRule="auto"/>
              <w:ind w:left="0" w:right="180"/>
              <w:rPr>
                <w:ins w:id="429" w:author="Eshwara Samboju/QC/SYNGENE" w:date="2020-08-08T20:30:00Z"/>
                <w:rFonts w:ascii="Times New Roman" w:hAnsi="Times New Roman"/>
                <w:sz w:val="24"/>
              </w:rPr>
            </w:pPr>
            <w:ins w:id="430" w:author="Eshwara Samboju/QC/SYNGENE" w:date="2020-08-08T20:30:00Z">
              <w:r>
                <w:rPr>
                  <w:rFonts w:ascii="Times New Roman" w:hAnsi="Times New Roman"/>
                  <w:sz w:val="24"/>
                </w:rPr>
                <w:t>5</w:t>
              </w:r>
            </w:ins>
          </w:p>
        </w:tc>
        <w:tc>
          <w:tcPr>
            <w:tcW w:w="4483" w:type="dxa"/>
            <w:vAlign w:val="center"/>
          </w:tcPr>
          <w:p w14:paraId="426AADBC" w14:textId="77777777" w:rsidR="00262D92" w:rsidRDefault="00262D92" w:rsidP="001F1A28">
            <w:pPr>
              <w:pStyle w:val="ListParagraph"/>
              <w:spacing w:before="120" w:after="120" w:line="360" w:lineRule="auto"/>
              <w:ind w:left="0" w:right="180"/>
              <w:jc w:val="center"/>
              <w:rPr>
                <w:ins w:id="431" w:author="Eshwara Samboju/QC/SYNGENE" w:date="2020-08-08T20:30:00Z"/>
                <w:rFonts w:ascii="Times New Roman" w:hAnsi="Times New Roman"/>
                <w:sz w:val="24"/>
              </w:rPr>
            </w:pPr>
            <w:ins w:id="432" w:author="Eshwara Samboju/QC/SYNGENE" w:date="2020-08-08T20:30:00Z">
              <w:r>
                <w:rPr>
                  <w:rFonts w:ascii="Times New Roman" w:hAnsi="Times New Roman"/>
                  <w:sz w:val="24"/>
                </w:rPr>
                <w:t>S18/QCM1/EM/20-0052</w:t>
              </w:r>
            </w:ins>
          </w:p>
        </w:tc>
        <w:tc>
          <w:tcPr>
            <w:tcW w:w="2038" w:type="dxa"/>
            <w:vAlign w:val="center"/>
          </w:tcPr>
          <w:p w14:paraId="1197CAC2" w14:textId="77777777" w:rsidR="00262D92" w:rsidRDefault="00262D92" w:rsidP="001F1A28">
            <w:pPr>
              <w:pStyle w:val="ListParagraph"/>
              <w:spacing w:before="120" w:after="120" w:line="360" w:lineRule="auto"/>
              <w:ind w:left="0" w:right="180"/>
              <w:jc w:val="center"/>
              <w:rPr>
                <w:ins w:id="433" w:author="Eshwara Samboju/QC/SYNGENE" w:date="2020-08-08T20:30:00Z"/>
                <w:rFonts w:ascii="Times New Roman" w:hAnsi="Times New Roman"/>
                <w:sz w:val="24"/>
              </w:rPr>
            </w:pPr>
            <w:ins w:id="434" w:author="Eshwara Samboju/QC/SYNGENE" w:date="2020-08-08T20:30:00Z">
              <w:r>
                <w:rPr>
                  <w:rFonts w:ascii="Times New Roman" w:hAnsi="Times New Roman"/>
                  <w:sz w:val="24"/>
                </w:rPr>
                <w:t>1501 to 1510</w:t>
              </w:r>
            </w:ins>
          </w:p>
        </w:tc>
      </w:tr>
      <w:tr w:rsidR="00262D92" w14:paraId="4EF625DB" w14:textId="77777777" w:rsidTr="001F1A28">
        <w:trPr>
          <w:ins w:id="435" w:author="Eshwara Samboju/QC/SYNGENE" w:date="2020-08-08T20:30:00Z"/>
        </w:trPr>
        <w:tc>
          <w:tcPr>
            <w:tcW w:w="1129" w:type="dxa"/>
          </w:tcPr>
          <w:p w14:paraId="451C1418" w14:textId="77777777" w:rsidR="00262D92" w:rsidRDefault="00262D92" w:rsidP="001F1A28">
            <w:pPr>
              <w:pStyle w:val="ListParagraph"/>
              <w:spacing w:before="120" w:after="120" w:line="360" w:lineRule="auto"/>
              <w:ind w:left="0" w:right="180"/>
              <w:rPr>
                <w:ins w:id="436" w:author="Eshwara Samboju/QC/SYNGENE" w:date="2020-08-08T20:30:00Z"/>
                <w:rFonts w:ascii="Times New Roman" w:hAnsi="Times New Roman"/>
                <w:sz w:val="24"/>
              </w:rPr>
            </w:pPr>
            <w:ins w:id="437" w:author="Eshwara Samboju/QC/SYNGENE" w:date="2020-08-08T20:30:00Z">
              <w:r>
                <w:rPr>
                  <w:rFonts w:ascii="Times New Roman" w:hAnsi="Times New Roman"/>
                  <w:sz w:val="24"/>
                </w:rPr>
                <w:t>6</w:t>
              </w:r>
            </w:ins>
          </w:p>
        </w:tc>
        <w:tc>
          <w:tcPr>
            <w:tcW w:w="4483" w:type="dxa"/>
          </w:tcPr>
          <w:p w14:paraId="613BB821" w14:textId="77777777" w:rsidR="00262D92" w:rsidRDefault="00262D92" w:rsidP="001F1A28">
            <w:pPr>
              <w:pStyle w:val="ListParagraph"/>
              <w:spacing w:before="120" w:after="120" w:line="360" w:lineRule="auto"/>
              <w:ind w:left="0" w:right="180"/>
              <w:jc w:val="center"/>
              <w:rPr>
                <w:ins w:id="438" w:author="Eshwara Samboju/QC/SYNGENE" w:date="2020-08-08T20:30:00Z"/>
                <w:rFonts w:ascii="Times New Roman" w:hAnsi="Times New Roman"/>
                <w:sz w:val="24"/>
              </w:rPr>
            </w:pPr>
            <w:ins w:id="439" w:author="Eshwara Samboju/QC/SYNGENE" w:date="2020-08-08T20:30:00Z">
              <w:r w:rsidRPr="00883CB4">
                <w:rPr>
                  <w:rFonts w:ascii="Times New Roman" w:hAnsi="Times New Roman"/>
                  <w:sz w:val="24"/>
                </w:rPr>
                <w:t>S18/</w:t>
              </w:r>
              <w:r>
                <w:rPr>
                  <w:rFonts w:ascii="Times New Roman" w:hAnsi="Times New Roman"/>
                  <w:sz w:val="24"/>
                </w:rPr>
                <w:t>BPD</w:t>
              </w:r>
              <w:r w:rsidRPr="00883CB4">
                <w:rPr>
                  <w:rFonts w:ascii="Times New Roman" w:hAnsi="Times New Roman"/>
                  <w:sz w:val="24"/>
                </w:rPr>
                <w:t>/EM/20-0</w:t>
              </w:r>
              <w:r>
                <w:rPr>
                  <w:rFonts w:ascii="Times New Roman" w:hAnsi="Times New Roman"/>
                  <w:sz w:val="24"/>
                </w:rPr>
                <w:t>537</w:t>
              </w:r>
            </w:ins>
          </w:p>
        </w:tc>
        <w:tc>
          <w:tcPr>
            <w:tcW w:w="2038" w:type="dxa"/>
            <w:vMerge w:val="restart"/>
            <w:vAlign w:val="center"/>
          </w:tcPr>
          <w:p w14:paraId="4B13BAE8" w14:textId="77777777" w:rsidR="00262D92" w:rsidRDefault="00262D92" w:rsidP="001F1A28">
            <w:pPr>
              <w:pStyle w:val="ListParagraph"/>
              <w:spacing w:before="120" w:after="120" w:line="360" w:lineRule="auto"/>
              <w:ind w:left="0" w:right="180"/>
              <w:jc w:val="center"/>
              <w:rPr>
                <w:ins w:id="440" w:author="Eshwara Samboju/QC/SYNGENE" w:date="2020-08-08T20:30:00Z"/>
                <w:rFonts w:ascii="Times New Roman" w:hAnsi="Times New Roman"/>
                <w:sz w:val="24"/>
              </w:rPr>
            </w:pPr>
            <w:ins w:id="441" w:author="Eshwara Samboju/QC/SYNGENE" w:date="2020-08-08T20:30:00Z">
              <w:r>
                <w:rPr>
                  <w:rFonts w:ascii="Times New Roman" w:hAnsi="Times New Roman"/>
                  <w:sz w:val="24"/>
                </w:rPr>
                <w:t>1614 to 1621</w:t>
              </w:r>
            </w:ins>
          </w:p>
        </w:tc>
      </w:tr>
      <w:tr w:rsidR="00262D92" w14:paraId="13FACF75" w14:textId="77777777" w:rsidTr="001F1A28">
        <w:trPr>
          <w:ins w:id="442" w:author="Eshwara Samboju/QC/SYNGENE" w:date="2020-08-08T20:30:00Z"/>
        </w:trPr>
        <w:tc>
          <w:tcPr>
            <w:tcW w:w="1129" w:type="dxa"/>
          </w:tcPr>
          <w:p w14:paraId="541718A6" w14:textId="77777777" w:rsidR="00262D92" w:rsidRDefault="00262D92" w:rsidP="001F1A28">
            <w:pPr>
              <w:pStyle w:val="ListParagraph"/>
              <w:spacing w:before="120" w:after="120" w:line="360" w:lineRule="auto"/>
              <w:ind w:left="0" w:right="180"/>
              <w:rPr>
                <w:ins w:id="443" w:author="Eshwara Samboju/QC/SYNGENE" w:date="2020-08-08T20:30:00Z"/>
                <w:rFonts w:ascii="Times New Roman" w:hAnsi="Times New Roman"/>
                <w:sz w:val="24"/>
              </w:rPr>
            </w:pPr>
            <w:ins w:id="444" w:author="Eshwara Samboju/QC/SYNGENE" w:date="2020-08-08T20:30:00Z">
              <w:r>
                <w:rPr>
                  <w:rFonts w:ascii="Times New Roman" w:hAnsi="Times New Roman"/>
                  <w:sz w:val="24"/>
                </w:rPr>
                <w:t>7</w:t>
              </w:r>
            </w:ins>
          </w:p>
        </w:tc>
        <w:tc>
          <w:tcPr>
            <w:tcW w:w="4483" w:type="dxa"/>
          </w:tcPr>
          <w:p w14:paraId="15198D32" w14:textId="77777777" w:rsidR="00262D92" w:rsidRDefault="00262D92" w:rsidP="001F1A28">
            <w:pPr>
              <w:pStyle w:val="ListParagraph"/>
              <w:spacing w:before="120" w:after="120" w:line="360" w:lineRule="auto"/>
              <w:ind w:left="0" w:right="180"/>
              <w:jc w:val="center"/>
              <w:rPr>
                <w:ins w:id="445" w:author="Eshwara Samboju/QC/SYNGENE" w:date="2020-08-08T20:30:00Z"/>
                <w:rFonts w:ascii="Times New Roman" w:hAnsi="Times New Roman"/>
                <w:sz w:val="24"/>
              </w:rPr>
            </w:pPr>
            <w:ins w:id="446" w:author="Eshwara Samboju/QC/SYNGENE" w:date="2020-08-08T20:30:00Z">
              <w:r w:rsidRPr="00883CB4">
                <w:rPr>
                  <w:rFonts w:ascii="Times New Roman" w:hAnsi="Times New Roman"/>
                  <w:sz w:val="24"/>
                </w:rPr>
                <w:t>S18/QCM1/EM/20-0</w:t>
              </w:r>
              <w:r>
                <w:rPr>
                  <w:rFonts w:ascii="Times New Roman" w:hAnsi="Times New Roman"/>
                  <w:sz w:val="24"/>
                </w:rPr>
                <w:t>538</w:t>
              </w:r>
            </w:ins>
          </w:p>
        </w:tc>
        <w:tc>
          <w:tcPr>
            <w:tcW w:w="2038" w:type="dxa"/>
            <w:vMerge/>
          </w:tcPr>
          <w:p w14:paraId="104A786E" w14:textId="77777777" w:rsidR="00262D92" w:rsidRDefault="00262D92" w:rsidP="001F1A28">
            <w:pPr>
              <w:pStyle w:val="ListParagraph"/>
              <w:spacing w:before="120" w:after="120" w:line="360" w:lineRule="auto"/>
              <w:ind w:left="0" w:right="180"/>
              <w:rPr>
                <w:ins w:id="447" w:author="Eshwara Samboju/QC/SYNGENE" w:date="2020-08-08T20:30:00Z"/>
                <w:rFonts w:ascii="Times New Roman" w:hAnsi="Times New Roman"/>
                <w:sz w:val="24"/>
              </w:rPr>
            </w:pPr>
          </w:p>
        </w:tc>
      </w:tr>
    </w:tbl>
    <w:p w14:paraId="42FA5238" w14:textId="77777777" w:rsidR="00483075" w:rsidRDefault="00483075" w:rsidP="00400287">
      <w:pPr>
        <w:pStyle w:val="ListParagraph"/>
        <w:numPr>
          <w:ilvl w:val="0"/>
          <w:numId w:val="31"/>
        </w:numPr>
        <w:spacing w:before="120" w:after="120" w:line="360" w:lineRule="auto"/>
        <w:ind w:left="1276" w:right="180" w:hanging="425"/>
        <w:rPr>
          <w:rFonts w:ascii="Times New Roman" w:hAnsi="Times New Roman"/>
          <w:sz w:val="24"/>
        </w:rPr>
      </w:pPr>
      <w:commentRangeStart w:id="448"/>
      <w:r>
        <w:rPr>
          <w:rFonts w:ascii="Times New Roman" w:hAnsi="Times New Roman"/>
          <w:sz w:val="24"/>
        </w:rPr>
        <w:t>During the reporting of the results it was identified the analyst who involved in the monitoring has not marked the plates as SET-</w:t>
      </w:r>
      <w:proofErr w:type="gramStart"/>
      <w:r>
        <w:rPr>
          <w:rFonts w:ascii="Times New Roman" w:hAnsi="Times New Roman"/>
          <w:sz w:val="24"/>
        </w:rPr>
        <w:t>I,SET</w:t>
      </w:r>
      <w:proofErr w:type="gramEnd"/>
      <w:r>
        <w:rPr>
          <w:rFonts w:ascii="Times New Roman" w:hAnsi="Times New Roman"/>
          <w:sz w:val="24"/>
        </w:rPr>
        <w:t>-II and SET-III.</w:t>
      </w:r>
      <w:commentRangeEnd w:id="448"/>
      <w:r w:rsidR="002B0411">
        <w:rPr>
          <w:rStyle w:val="CommentReference"/>
        </w:rPr>
        <w:commentReference w:id="448"/>
      </w:r>
    </w:p>
    <w:p w14:paraId="1830FAEC" w14:textId="77777777" w:rsidR="00400287" w:rsidRDefault="00400287" w:rsidP="00400287">
      <w:pPr>
        <w:pStyle w:val="ListParagraph"/>
        <w:numPr>
          <w:ilvl w:val="0"/>
          <w:numId w:val="31"/>
        </w:numPr>
        <w:spacing w:before="120" w:after="120" w:line="360" w:lineRule="auto"/>
        <w:ind w:left="1276" w:right="180" w:hanging="425"/>
        <w:rPr>
          <w:rFonts w:ascii="Times New Roman" w:hAnsi="Times New Roman"/>
          <w:sz w:val="24"/>
        </w:rPr>
      </w:pPr>
      <w:r>
        <w:rPr>
          <w:rFonts w:ascii="Times New Roman" w:hAnsi="Times New Roman"/>
          <w:sz w:val="24"/>
        </w:rPr>
        <w:t xml:space="preserve">The details of the results entered by </w:t>
      </w:r>
      <w:proofErr w:type="spellStart"/>
      <w:r>
        <w:rPr>
          <w:rFonts w:ascii="Times New Roman" w:hAnsi="Times New Roman"/>
          <w:sz w:val="24"/>
        </w:rPr>
        <w:t>Darshini</w:t>
      </w:r>
      <w:proofErr w:type="spellEnd"/>
      <w:r>
        <w:rPr>
          <w:rFonts w:ascii="Times New Roman" w:hAnsi="Times New Roman"/>
          <w:sz w:val="24"/>
        </w:rPr>
        <w:t xml:space="preserve"> Priya were as follows for the target monitoring locations are as follows.</w:t>
      </w:r>
    </w:p>
    <w:tbl>
      <w:tblPr>
        <w:tblStyle w:val="TableGrid"/>
        <w:tblW w:w="0" w:type="auto"/>
        <w:tblInd w:w="1276" w:type="dxa"/>
        <w:tblLook w:val="04A0" w:firstRow="1" w:lastRow="0" w:firstColumn="1" w:lastColumn="0" w:noHBand="0" w:noVBand="1"/>
      </w:tblPr>
      <w:tblGrid>
        <w:gridCol w:w="2076"/>
        <w:gridCol w:w="2457"/>
        <w:gridCol w:w="1254"/>
        <w:gridCol w:w="1063"/>
        <w:gridCol w:w="1671"/>
      </w:tblGrid>
      <w:tr w:rsidR="00400287" w14:paraId="7A55297E" w14:textId="77777777" w:rsidTr="00400287">
        <w:tc>
          <w:tcPr>
            <w:tcW w:w="2263" w:type="dxa"/>
          </w:tcPr>
          <w:p w14:paraId="2A16FBA3" w14:textId="77777777" w:rsidR="00400287" w:rsidRPr="00400287" w:rsidRDefault="00400287"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Sampling ID</w:t>
            </w:r>
          </w:p>
        </w:tc>
        <w:tc>
          <w:tcPr>
            <w:tcW w:w="2693" w:type="dxa"/>
          </w:tcPr>
          <w:p w14:paraId="4EC07621" w14:textId="77777777" w:rsidR="00400287" w:rsidRPr="00400287" w:rsidRDefault="00400287"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Regular Monitoring</w:t>
            </w:r>
          </w:p>
        </w:tc>
        <w:tc>
          <w:tcPr>
            <w:tcW w:w="1276" w:type="dxa"/>
          </w:tcPr>
          <w:p w14:paraId="4880A8A1" w14:textId="77777777" w:rsidR="00400287" w:rsidRPr="00400287" w:rsidRDefault="00400287"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w:t>
            </w:r>
          </w:p>
        </w:tc>
        <w:tc>
          <w:tcPr>
            <w:tcW w:w="1134" w:type="dxa"/>
          </w:tcPr>
          <w:p w14:paraId="0AD1FDC3" w14:textId="77777777" w:rsidR="00400287" w:rsidRPr="00400287" w:rsidRDefault="00400287"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w:t>
            </w:r>
          </w:p>
        </w:tc>
        <w:tc>
          <w:tcPr>
            <w:tcW w:w="1155" w:type="dxa"/>
          </w:tcPr>
          <w:p w14:paraId="3500CA14" w14:textId="77777777" w:rsidR="00400287" w:rsidRPr="00400287" w:rsidRDefault="00400287" w:rsidP="00400287">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Set-III</w:t>
            </w:r>
          </w:p>
        </w:tc>
      </w:tr>
      <w:tr w:rsidR="00400287" w14:paraId="21C730F5" w14:textId="77777777" w:rsidTr="00400287">
        <w:tc>
          <w:tcPr>
            <w:tcW w:w="2263" w:type="dxa"/>
          </w:tcPr>
          <w:p w14:paraId="3025CAE0"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SP-79</w:t>
            </w:r>
          </w:p>
        </w:tc>
        <w:tc>
          <w:tcPr>
            <w:tcW w:w="2693" w:type="dxa"/>
          </w:tcPr>
          <w:p w14:paraId="34E4AFD8" w14:textId="77777777" w:rsidR="00400287" w:rsidRDefault="00400287" w:rsidP="00400287">
            <w:pPr>
              <w:pStyle w:val="ListParagraph"/>
              <w:spacing w:before="120" w:after="120" w:line="360" w:lineRule="auto"/>
              <w:ind w:left="0" w:right="180"/>
              <w:jc w:val="center"/>
              <w:rPr>
                <w:rFonts w:ascii="Times New Roman" w:hAnsi="Times New Roman"/>
                <w:sz w:val="24"/>
              </w:rPr>
            </w:pPr>
            <w:commentRangeStart w:id="449"/>
            <w:r>
              <w:rPr>
                <w:rFonts w:ascii="Times New Roman" w:hAnsi="Times New Roman"/>
                <w:sz w:val="24"/>
              </w:rPr>
              <w:t>00</w:t>
            </w:r>
            <w:commentRangeEnd w:id="449"/>
            <w:r w:rsidR="006540BC">
              <w:rPr>
                <w:rStyle w:val="CommentReference"/>
              </w:rPr>
              <w:commentReference w:id="449"/>
            </w:r>
          </w:p>
        </w:tc>
        <w:tc>
          <w:tcPr>
            <w:tcW w:w="1276" w:type="dxa"/>
          </w:tcPr>
          <w:p w14:paraId="443ABB59" w14:textId="77777777" w:rsidR="00400287" w:rsidRDefault="00400287" w:rsidP="00400287">
            <w:pPr>
              <w:pStyle w:val="ListParagraph"/>
              <w:spacing w:before="120" w:after="120" w:line="360" w:lineRule="auto"/>
              <w:ind w:left="0" w:right="180"/>
              <w:jc w:val="center"/>
              <w:rPr>
                <w:rFonts w:ascii="Times New Roman" w:hAnsi="Times New Roman"/>
                <w:sz w:val="24"/>
              </w:rPr>
            </w:pPr>
            <w:commentRangeStart w:id="450"/>
            <w:r>
              <w:rPr>
                <w:rFonts w:ascii="Times New Roman" w:hAnsi="Times New Roman"/>
                <w:sz w:val="24"/>
              </w:rPr>
              <w:t>08</w:t>
            </w:r>
            <w:commentRangeEnd w:id="450"/>
            <w:r w:rsidR="006540BC">
              <w:rPr>
                <w:rStyle w:val="CommentReference"/>
              </w:rPr>
              <w:commentReference w:id="450"/>
            </w:r>
          </w:p>
        </w:tc>
        <w:tc>
          <w:tcPr>
            <w:tcW w:w="1134" w:type="dxa"/>
          </w:tcPr>
          <w:p w14:paraId="1C3222EC"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02</w:t>
            </w:r>
          </w:p>
        </w:tc>
        <w:tc>
          <w:tcPr>
            <w:tcW w:w="1155" w:type="dxa"/>
          </w:tcPr>
          <w:p w14:paraId="4A726631"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00</w:t>
            </w:r>
          </w:p>
        </w:tc>
      </w:tr>
      <w:tr w:rsidR="00400287" w14:paraId="639AB143" w14:textId="77777777" w:rsidTr="00400287">
        <w:tc>
          <w:tcPr>
            <w:tcW w:w="2263" w:type="dxa"/>
          </w:tcPr>
          <w:p w14:paraId="71ADE198" w14:textId="77777777" w:rsidR="00400287" w:rsidRDefault="00400287" w:rsidP="00400287">
            <w:pPr>
              <w:pStyle w:val="ListParagraph"/>
              <w:spacing w:before="120" w:after="120" w:line="360" w:lineRule="auto"/>
              <w:ind w:left="0" w:right="180"/>
              <w:jc w:val="center"/>
              <w:rPr>
                <w:rFonts w:ascii="Times New Roman" w:hAnsi="Times New Roman"/>
                <w:sz w:val="24"/>
              </w:rPr>
            </w:pPr>
            <w:commentRangeStart w:id="451"/>
            <w:commentRangeStart w:id="452"/>
            <w:r>
              <w:rPr>
                <w:rFonts w:ascii="Times New Roman" w:hAnsi="Times New Roman"/>
                <w:sz w:val="24"/>
              </w:rPr>
              <w:t>SP-80</w:t>
            </w:r>
          </w:p>
        </w:tc>
        <w:tc>
          <w:tcPr>
            <w:tcW w:w="2693" w:type="dxa"/>
          </w:tcPr>
          <w:p w14:paraId="36B48612"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02</w:t>
            </w:r>
          </w:p>
        </w:tc>
        <w:tc>
          <w:tcPr>
            <w:tcW w:w="1276" w:type="dxa"/>
          </w:tcPr>
          <w:p w14:paraId="46883223"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01</w:t>
            </w:r>
          </w:p>
        </w:tc>
        <w:tc>
          <w:tcPr>
            <w:tcW w:w="1134" w:type="dxa"/>
          </w:tcPr>
          <w:p w14:paraId="71F83B22"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01</w:t>
            </w:r>
          </w:p>
        </w:tc>
        <w:tc>
          <w:tcPr>
            <w:tcW w:w="1155" w:type="dxa"/>
          </w:tcPr>
          <w:p w14:paraId="5B01800F" w14:textId="77777777" w:rsidR="00400287" w:rsidRDefault="00400287" w:rsidP="00400287">
            <w:pPr>
              <w:pStyle w:val="ListParagraph"/>
              <w:spacing w:before="120" w:after="120" w:line="360" w:lineRule="auto"/>
              <w:ind w:left="0" w:right="180"/>
              <w:jc w:val="center"/>
              <w:rPr>
                <w:rFonts w:ascii="Times New Roman" w:hAnsi="Times New Roman"/>
                <w:sz w:val="24"/>
              </w:rPr>
            </w:pPr>
            <w:r>
              <w:rPr>
                <w:rFonts w:ascii="Times New Roman" w:hAnsi="Times New Roman"/>
                <w:sz w:val="24"/>
              </w:rPr>
              <w:t>00</w:t>
            </w:r>
            <w:commentRangeEnd w:id="451"/>
            <w:r w:rsidR="006540BC">
              <w:rPr>
                <w:rStyle w:val="CommentReference"/>
              </w:rPr>
              <w:commentReference w:id="451"/>
            </w:r>
            <w:commentRangeEnd w:id="452"/>
            <w:r w:rsidR="002B0411">
              <w:rPr>
                <w:rStyle w:val="CommentReference"/>
              </w:rPr>
              <w:commentReference w:id="452"/>
            </w:r>
          </w:p>
        </w:tc>
      </w:tr>
    </w:tbl>
    <w:p w14:paraId="408F542C" w14:textId="68E7FC92" w:rsidR="00400287" w:rsidRDefault="00400287" w:rsidP="00400287">
      <w:pPr>
        <w:pStyle w:val="ListParagraph"/>
        <w:numPr>
          <w:ilvl w:val="0"/>
          <w:numId w:val="31"/>
        </w:numPr>
        <w:spacing w:before="120" w:after="120" w:line="360" w:lineRule="auto"/>
        <w:ind w:left="1276" w:right="180" w:hanging="425"/>
        <w:rPr>
          <w:rFonts w:ascii="Times New Roman" w:hAnsi="Times New Roman"/>
          <w:sz w:val="24"/>
        </w:rPr>
      </w:pPr>
      <w:del w:id="453" w:author="Naveenkumar Mahadeva/QA/SYNGENE" w:date="2020-08-08T21:49:00Z">
        <w:r w:rsidDel="00E76380">
          <w:rPr>
            <w:rFonts w:ascii="Times New Roman" w:hAnsi="Times New Roman"/>
            <w:sz w:val="24"/>
          </w:rPr>
          <w:delText xml:space="preserve">However </w:delText>
        </w:r>
      </w:del>
      <w:r>
        <w:rPr>
          <w:rFonts w:ascii="Times New Roman" w:hAnsi="Times New Roman"/>
          <w:sz w:val="24"/>
        </w:rPr>
        <w:t>as p</w:t>
      </w:r>
      <w:ins w:id="454" w:author="Naveenkumar Mahadeva/QA/SYNGENE" w:date="2020-08-08T21:49:00Z">
        <w:r w:rsidR="00E76380">
          <w:rPr>
            <w:rFonts w:ascii="Times New Roman" w:hAnsi="Times New Roman"/>
            <w:sz w:val="24"/>
          </w:rPr>
          <w:t xml:space="preserve">art of the </w:t>
        </w:r>
      </w:ins>
      <w:del w:id="455" w:author="Naveenkumar Mahadeva/QA/SYNGENE" w:date="2020-08-08T21:49:00Z">
        <w:r w:rsidDel="00E76380">
          <w:rPr>
            <w:rFonts w:ascii="Times New Roman" w:hAnsi="Times New Roman"/>
            <w:sz w:val="24"/>
          </w:rPr>
          <w:delText>er the</w:delText>
        </w:r>
      </w:del>
      <w:r>
        <w:rPr>
          <w:rFonts w:ascii="Times New Roman" w:hAnsi="Times New Roman"/>
          <w:sz w:val="24"/>
        </w:rPr>
        <w:t xml:space="preserve"> investigation</w:t>
      </w:r>
      <w:r w:rsidR="00972C87">
        <w:rPr>
          <w:rFonts w:ascii="Times New Roman" w:hAnsi="Times New Roman"/>
          <w:sz w:val="24"/>
        </w:rPr>
        <w:t xml:space="preserve"> </w:t>
      </w:r>
      <w:r w:rsidR="00483075">
        <w:rPr>
          <w:rFonts w:ascii="Times New Roman" w:hAnsi="Times New Roman"/>
          <w:sz w:val="24"/>
        </w:rPr>
        <w:t xml:space="preserve">(interviewed the </w:t>
      </w:r>
      <w:proofErr w:type="spellStart"/>
      <w:r w:rsidR="00483075">
        <w:rPr>
          <w:rFonts w:ascii="Times New Roman" w:hAnsi="Times New Roman"/>
          <w:sz w:val="24"/>
        </w:rPr>
        <w:t>anlysts-Mr,Prabhakaran</w:t>
      </w:r>
      <w:proofErr w:type="spellEnd"/>
      <w:r w:rsidR="00483075">
        <w:rPr>
          <w:rFonts w:ascii="Times New Roman" w:hAnsi="Times New Roman"/>
          <w:sz w:val="24"/>
        </w:rPr>
        <w:t xml:space="preserve"> and </w:t>
      </w:r>
      <w:proofErr w:type="spellStart"/>
      <w:r w:rsidR="00483075">
        <w:rPr>
          <w:rFonts w:ascii="Times New Roman" w:hAnsi="Times New Roman"/>
          <w:sz w:val="24"/>
        </w:rPr>
        <w:t>Mr.De</w:t>
      </w:r>
      <w:r w:rsidR="00972C87">
        <w:rPr>
          <w:rFonts w:ascii="Times New Roman" w:hAnsi="Times New Roman"/>
          <w:sz w:val="24"/>
        </w:rPr>
        <w:t>e</w:t>
      </w:r>
      <w:r w:rsidR="00483075">
        <w:rPr>
          <w:rFonts w:ascii="Times New Roman" w:hAnsi="Times New Roman"/>
          <w:sz w:val="24"/>
        </w:rPr>
        <w:t>pak</w:t>
      </w:r>
      <w:proofErr w:type="spellEnd"/>
      <w:r w:rsidR="00483075">
        <w:rPr>
          <w:rFonts w:ascii="Times New Roman" w:hAnsi="Times New Roman"/>
          <w:sz w:val="24"/>
        </w:rPr>
        <w:t>)</w:t>
      </w:r>
      <w:r>
        <w:rPr>
          <w:rFonts w:ascii="Times New Roman" w:hAnsi="Times New Roman"/>
          <w:sz w:val="24"/>
        </w:rPr>
        <w:t xml:space="preserve"> </w:t>
      </w:r>
      <w:r w:rsidR="00483075">
        <w:rPr>
          <w:rFonts w:ascii="Times New Roman" w:hAnsi="Times New Roman"/>
          <w:sz w:val="24"/>
        </w:rPr>
        <w:t xml:space="preserve">it was revealed that </w:t>
      </w:r>
      <w:r>
        <w:rPr>
          <w:rFonts w:ascii="Times New Roman" w:hAnsi="Times New Roman"/>
          <w:sz w:val="24"/>
        </w:rPr>
        <w:t>the</w:t>
      </w:r>
      <w:r w:rsidR="00483075">
        <w:rPr>
          <w:rFonts w:ascii="Times New Roman" w:hAnsi="Times New Roman"/>
          <w:sz w:val="24"/>
        </w:rPr>
        <w:t xml:space="preserve">re was </w:t>
      </w:r>
      <w:commentRangeStart w:id="456"/>
      <w:commentRangeStart w:id="457"/>
      <w:r w:rsidR="00483075">
        <w:rPr>
          <w:rFonts w:ascii="Times New Roman" w:hAnsi="Times New Roman"/>
          <w:sz w:val="24"/>
        </w:rPr>
        <w:t>no regular monitoring carried out for the sampling locations SP-79 and SP-80 as there was target monitoring.</w:t>
      </w:r>
      <w:commentRangeEnd w:id="456"/>
      <w:r w:rsidR="002B0411">
        <w:rPr>
          <w:rStyle w:val="CommentReference"/>
        </w:rPr>
        <w:commentReference w:id="456"/>
      </w:r>
      <w:commentRangeEnd w:id="457"/>
      <w:r w:rsidR="00E76380">
        <w:rPr>
          <w:rStyle w:val="CommentReference"/>
        </w:rPr>
        <w:commentReference w:id="457"/>
      </w:r>
    </w:p>
    <w:p w14:paraId="559CE6FD" w14:textId="77777777" w:rsidR="00483075" w:rsidRDefault="00483075" w:rsidP="00400287">
      <w:pPr>
        <w:pStyle w:val="ListParagraph"/>
        <w:numPr>
          <w:ilvl w:val="0"/>
          <w:numId w:val="31"/>
        </w:numPr>
        <w:spacing w:before="120" w:after="120" w:line="360" w:lineRule="auto"/>
        <w:ind w:left="1276" w:right="180" w:hanging="425"/>
        <w:rPr>
          <w:rFonts w:ascii="Times New Roman" w:hAnsi="Times New Roman"/>
          <w:sz w:val="24"/>
        </w:rPr>
      </w:pPr>
      <w:r>
        <w:rPr>
          <w:rFonts w:ascii="Times New Roman" w:hAnsi="Times New Roman"/>
          <w:sz w:val="24"/>
        </w:rPr>
        <w:lastRenderedPageBreak/>
        <w:t xml:space="preserve">During the execution of the activity the analyst (Prabhakaran) has missed to strike the sampling location (79 and 80) as </w:t>
      </w:r>
      <w:commentRangeStart w:id="458"/>
      <w:r>
        <w:rPr>
          <w:rFonts w:ascii="Times New Roman" w:hAnsi="Times New Roman"/>
          <w:sz w:val="24"/>
        </w:rPr>
        <w:t>NA</w:t>
      </w:r>
      <w:commentRangeEnd w:id="458"/>
      <w:r w:rsidR="000D4913">
        <w:rPr>
          <w:rStyle w:val="CommentReference"/>
        </w:rPr>
        <w:commentReference w:id="458"/>
      </w:r>
      <w:r>
        <w:rPr>
          <w:rFonts w:ascii="Times New Roman" w:hAnsi="Times New Roman"/>
          <w:sz w:val="24"/>
        </w:rPr>
        <w:t>.</w:t>
      </w:r>
    </w:p>
    <w:p w14:paraId="7F564AED" w14:textId="77777777" w:rsidR="00483075" w:rsidRDefault="00483075" w:rsidP="00400287">
      <w:pPr>
        <w:pStyle w:val="ListParagraph"/>
        <w:numPr>
          <w:ilvl w:val="0"/>
          <w:numId w:val="31"/>
        </w:numPr>
        <w:spacing w:before="120" w:after="120" w:line="360" w:lineRule="auto"/>
        <w:ind w:left="1276" w:right="180" w:hanging="425"/>
        <w:rPr>
          <w:rFonts w:ascii="Times New Roman" w:hAnsi="Times New Roman"/>
          <w:sz w:val="24"/>
        </w:rPr>
      </w:pPr>
      <w:commentRangeStart w:id="459"/>
      <w:r>
        <w:rPr>
          <w:rFonts w:ascii="Times New Roman" w:hAnsi="Times New Roman"/>
          <w:sz w:val="24"/>
        </w:rPr>
        <w:t>The values were reported as per the sampling locations.</w:t>
      </w:r>
      <w:commentRangeEnd w:id="459"/>
      <w:r w:rsidR="002B0411">
        <w:rPr>
          <w:rStyle w:val="CommentReference"/>
        </w:rPr>
        <w:commentReference w:id="459"/>
      </w:r>
    </w:p>
    <w:p w14:paraId="2C857031" w14:textId="17F57786" w:rsidR="00483075" w:rsidRDefault="00262D92" w:rsidP="00400287">
      <w:pPr>
        <w:pStyle w:val="ListParagraph"/>
        <w:numPr>
          <w:ilvl w:val="0"/>
          <w:numId w:val="31"/>
        </w:numPr>
        <w:spacing w:before="120" w:after="120" w:line="360" w:lineRule="auto"/>
        <w:ind w:left="1276" w:right="180" w:hanging="425"/>
        <w:rPr>
          <w:ins w:id="460" w:author="Naveenkumar Mahadeva/QA/SYNGENE" w:date="2020-08-08T20:30:00Z"/>
          <w:rFonts w:ascii="Times New Roman" w:hAnsi="Times New Roman"/>
          <w:sz w:val="24"/>
        </w:rPr>
      </w:pPr>
      <w:ins w:id="461" w:author="Eshwara Samboju/QC/SYNGENE" w:date="2020-08-08T20:30:00Z">
        <w:r>
          <w:rPr>
            <w:rFonts w:ascii="Times New Roman" w:hAnsi="Times New Roman"/>
            <w:sz w:val="24"/>
          </w:rPr>
          <w:t xml:space="preserve">To conclude the error the </w:t>
        </w:r>
      </w:ins>
      <w:commentRangeStart w:id="462"/>
      <w:ins w:id="463" w:author="Naveenkumar Mahadeva/QA/SYNGENE" w:date="2020-08-08T20:30:00Z">
        <w:r w:rsidR="00483075">
          <w:rPr>
            <w:rFonts w:ascii="Times New Roman" w:hAnsi="Times New Roman"/>
            <w:sz w:val="24"/>
          </w:rPr>
          <w:t xml:space="preserve">OOS was initiated for the excursion observed in the target monitoring plates. During the investigation of the OOS it was identified there were </w:t>
        </w:r>
        <w:commentRangeStart w:id="464"/>
        <w:r w:rsidR="00483075">
          <w:rPr>
            <w:rFonts w:ascii="Times New Roman" w:hAnsi="Times New Roman"/>
            <w:sz w:val="24"/>
          </w:rPr>
          <w:t>redundant</w:t>
        </w:r>
        <w:commentRangeEnd w:id="464"/>
        <w:r w:rsidR="002B0411">
          <w:rPr>
            <w:rStyle w:val="CommentReference"/>
          </w:rPr>
          <w:commentReference w:id="464"/>
        </w:r>
        <w:r w:rsidR="00483075">
          <w:rPr>
            <w:rFonts w:ascii="Times New Roman" w:hAnsi="Times New Roman"/>
            <w:sz w:val="24"/>
          </w:rPr>
          <w:t xml:space="preserve"> entries in reporting the </w:t>
        </w:r>
        <w:commentRangeStart w:id="465"/>
        <w:r w:rsidR="00483075">
          <w:rPr>
            <w:rFonts w:ascii="Times New Roman" w:hAnsi="Times New Roman"/>
            <w:sz w:val="24"/>
          </w:rPr>
          <w:t>results</w:t>
        </w:r>
        <w:commentRangeEnd w:id="465"/>
        <w:r w:rsidR="00794842">
          <w:rPr>
            <w:rStyle w:val="CommentReference"/>
          </w:rPr>
          <w:commentReference w:id="465"/>
        </w:r>
        <w:r w:rsidR="00483075">
          <w:rPr>
            <w:rFonts w:ascii="Times New Roman" w:hAnsi="Times New Roman"/>
            <w:sz w:val="24"/>
          </w:rPr>
          <w:t>.</w:t>
        </w:r>
        <w:commentRangeEnd w:id="462"/>
        <w:r w:rsidR="000D4913">
          <w:rPr>
            <w:rStyle w:val="CommentReference"/>
          </w:rPr>
          <w:commentReference w:id="462"/>
        </w:r>
      </w:ins>
    </w:p>
    <w:p w14:paraId="162DD8A7" w14:textId="77777777" w:rsidR="00483075" w:rsidRDefault="00483075" w:rsidP="00400287">
      <w:pPr>
        <w:pStyle w:val="ListParagraph"/>
        <w:numPr>
          <w:ilvl w:val="0"/>
          <w:numId w:val="31"/>
        </w:numPr>
        <w:spacing w:before="120" w:after="120" w:line="360" w:lineRule="auto"/>
        <w:ind w:left="1276" w:right="180" w:hanging="425"/>
        <w:rPr>
          <w:rFonts w:ascii="Times New Roman" w:hAnsi="Times New Roman"/>
          <w:sz w:val="24"/>
        </w:rPr>
      </w:pPr>
      <w:commentRangeStart w:id="466"/>
      <w:ins w:id="467" w:author="Naveenkumar Mahadeva/QA/SYNGENE" w:date="2020-08-08T20:30:00Z">
        <w:r>
          <w:rPr>
            <w:rFonts w:ascii="Times New Roman" w:hAnsi="Times New Roman"/>
            <w:sz w:val="24"/>
          </w:rPr>
          <w:t>Then</w:t>
        </w:r>
      </w:ins>
      <w:r>
        <w:rPr>
          <w:rFonts w:ascii="Times New Roman" w:hAnsi="Times New Roman"/>
          <w:sz w:val="24"/>
        </w:rPr>
        <w:t xml:space="preserve"> the Excursion plates which were stored for the identification purpose were verified based on the signatories and sampling details it was identified the reported results </w:t>
      </w:r>
      <w:r w:rsidR="00BA6998">
        <w:rPr>
          <w:rFonts w:ascii="Times New Roman" w:hAnsi="Times New Roman"/>
          <w:sz w:val="24"/>
        </w:rPr>
        <w:t>with respect to sampling location SP 79 and SP80 were not matching.</w:t>
      </w:r>
      <w:commentRangeEnd w:id="466"/>
      <w:r w:rsidR="00794842">
        <w:rPr>
          <w:rStyle w:val="CommentReference"/>
        </w:rPr>
        <w:commentReference w:id="466"/>
      </w:r>
    </w:p>
    <w:p w14:paraId="77DD31C4" w14:textId="47DACEAE" w:rsidR="00BA6998" w:rsidRDefault="00BA6998" w:rsidP="00400287">
      <w:pPr>
        <w:pStyle w:val="ListParagraph"/>
        <w:numPr>
          <w:ilvl w:val="0"/>
          <w:numId w:val="31"/>
        </w:numPr>
        <w:spacing w:before="120" w:after="120" w:line="360" w:lineRule="auto"/>
        <w:ind w:left="1276" w:right="180" w:hanging="425"/>
        <w:rPr>
          <w:rFonts w:ascii="Times New Roman" w:hAnsi="Times New Roman"/>
          <w:sz w:val="24"/>
        </w:rPr>
      </w:pPr>
      <w:commentRangeStart w:id="468"/>
      <w:commentRangeStart w:id="469"/>
      <w:r>
        <w:rPr>
          <w:rFonts w:ascii="Times New Roman" w:hAnsi="Times New Roman"/>
          <w:sz w:val="24"/>
        </w:rPr>
        <w:t xml:space="preserve">Based on the </w:t>
      </w:r>
      <w:r w:rsidR="000F30AD">
        <w:rPr>
          <w:rFonts w:ascii="Times New Roman" w:hAnsi="Times New Roman"/>
          <w:sz w:val="24"/>
        </w:rPr>
        <w:t>plate’s</w:t>
      </w:r>
      <w:r>
        <w:rPr>
          <w:rFonts w:ascii="Times New Roman" w:hAnsi="Times New Roman"/>
          <w:sz w:val="24"/>
        </w:rPr>
        <w:t xml:space="preserve"> availability </w:t>
      </w:r>
      <w:ins w:id="470" w:author="Eshwara Samboju/QC/SYNGENE" w:date="2020-08-08T20:30:00Z">
        <w:r w:rsidR="00262D92">
          <w:rPr>
            <w:rFonts w:ascii="Times New Roman" w:hAnsi="Times New Roman"/>
            <w:sz w:val="24"/>
          </w:rPr>
          <w:t xml:space="preserve">and </w:t>
        </w:r>
      </w:ins>
      <w:r>
        <w:rPr>
          <w:rFonts w:ascii="Times New Roman" w:hAnsi="Times New Roman"/>
          <w:sz w:val="24"/>
        </w:rPr>
        <w:t xml:space="preserve">the </w:t>
      </w:r>
      <w:ins w:id="471" w:author="Naveenkumar Mahadeva/QA/SYNGENE" w:date="2020-08-08T20:30:00Z">
        <w:r>
          <w:rPr>
            <w:rFonts w:ascii="Times New Roman" w:hAnsi="Times New Roman"/>
            <w:sz w:val="24"/>
          </w:rPr>
          <w:t>reporting of the values</w:t>
        </w:r>
        <w:r w:rsidR="001D2987">
          <w:rPr>
            <w:rFonts w:ascii="Times New Roman" w:hAnsi="Times New Roman"/>
            <w:sz w:val="24"/>
          </w:rPr>
          <w:t xml:space="preserve"> will be recorded accordingly in the presence of QA and </w:t>
        </w:r>
      </w:ins>
      <w:r w:rsidR="001D2987">
        <w:rPr>
          <w:rFonts w:ascii="Times New Roman" w:hAnsi="Times New Roman"/>
          <w:sz w:val="24"/>
        </w:rPr>
        <w:t xml:space="preserve">photograph evidence of </w:t>
      </w:r>
      <w:ins w:id="472" w:author="Eshwara Samboju/QC/SYNGENE" w:date="2020-08-08T20:30:00Z">
        <w:r w:rsidR="00262D92">
          <w:rPr>
            <w:rFonts w:ascii="Times New Roman" w:hAnsi="Times New Roman"/>
            <w:sz w:val="24"/>
          </w:rPr>
          <w:t xml:space="preserve">the </w:t>
        </w:r>
        <w:proofErr w:type="spellStart"/>
        <w:r w:rsidR="00262D92">
          <w:rPr>
            <w:rFonts w:ascii="Times New Roman" w:hAnsi="Times New Roman"/>
            <w:sz w:val="24"/>
          </w:rPr>
          <w:t>counts</w:t>
        </w:r>
      </w:ins>
      <w:ins w:id="473" w:author="Naveenkumar Mahadeva/QA/SYNGENE" w:date="2020-08-08T20:30:00Z">
        <w:r w:rsidR="001D2987">
          <w:rPr>
            <w:rFonts w:ascii="Times New Roman" w:hAnsi="Times New Roman"/>
            <w:sz w:val="24"/>
          </w:rPr>
          <w:t>plates</w:t>
        </w:r>
      </w:ins>
      <w:proofErr w:type="spellEnd"/>
      <w:r w:rsidR="001D2987">
        <w:rPr>
          <w:rFonts w:ascii="Times New Roman" w:hAnsi="Times New Roman"/>
          <w:sz w:val="24"/>
        </w:rPr>
        <w:t xml:space="preserve"> </w:t>
      </w:r>
      <w:proofErr w:type="gramStart"/>
      <w:r w:rsidR="001D2987">
        <w:rPr>
          <w:rFonts w:ascii="Times New Roman" w:hAnsi="Times New Roman"/>
          <w:sz w:val="24"/>
        </w:rPr>
        <w:t xml:space="preserve">will </w:t>
      </w:r>
      <w:ins w:id="474" w:author="Eshwara Samboju/QC/SYNGENE" w:date="2020-08-08T20:30:00Z">
        <w:r w:rsidR="00262D92">
          <w:rPr>
            <w:rFonts w:ascii="Times New Roman" w:hAnsi="Times New Roman"/>
            <w:sz w:val="24"/>
          </w:rPr>
          <w:t xml:space="preserve"> </w:t>
        </w:r>
      </w:ins>
      <w:r w:rsidR="001D2987">
        <w:rPr>
          <w:rFonts w:ascii="Times New Roman" w:hAnsi="Times New Roman"/>
          <w:sz w:val="24"/>
        </w:rPr>
        <w:t>be</w:t>
      </w:r>
      <w:proofErr w:type="gramEnd"/>
      <w:r w:rsidR="001D2987">
        <w:rPr>
          <w:rFonts w:ascii="Times New Roman" w:hAnsi="Times New Roman"/>
          <w:sz w:val="24"/>
        </w:rPr>
        <w:t xml:space="preserve"> </w:t>
      </w:r>
      <w:ins w:id="475" w:author="Eshwara Samboju/QC/SYNGENE" w:date="2020-08-08T20:30:00Z">
        <w:r w:rsidR="00262D92">
          <w:rPr>
            <w:rFonts w:ascii="Times New Roman" w:hAnsi="Times New Roman"/>
            <w:sz w:val="24"/>
          </w:rPr>
          <w:t xml:space="preserve">read as mentioned </w:t>
        </w:r>
        <w:proofErr w:type="spellStart"/>
        <w:r w:rsidR="00262D92">
          <w:rPr>
            <w:rFonts w:ascii="Times New Roman" w:hAnsi="Times New Roman"/>
            <w:sz w:val="24"/>
          </w:rPr>
          <w:t>below.</w:t>
        </w:r>
      </w:ins>
      <w:ins w:id="476" w:author="Naveenkumar Mahadeva/QA/SYNGENE" w:date="2020-08-08T20:30:00Z">
        <w:r w:rsidR="001D2987">
          <w:rPr>
            <w:rFonts w:ascii="Times New Roman" w:hAnsi="Times New Roman"/>
            <w:sz w:val="24"/>
          </w:rPr>
          <w:t>attached</w:t>
        </w:r>
        <w:commentRangeEnd w:id="468"/>
        <w:proofErr w:type="spellEnd"/>
        <w:r w:rsidR="00794842">
          <w:rPr>
            <w:rStyle w:val="CommentReference"/>
          </w:rPr>
          <w:commentReference w:id="468"/>
        </w:r>
      </w:ins>
      <w:commentRangeEnd w:id="469"/>
      <w:ins w:id="477" w:author="Naveenkumar Mahadeva/QA/SYNGENE" w:date="2020-08-08T21:54:00Z">
        <w:r w:rsidR="00E76380">
          <w:rPr>
            <w:rStyle w:val="CommentReference"/>
          </w:rPr>
          <w:commentReference w:id="469"/>
        </w:r>
      </w:ins>
    </w:p>
    <w:p w14:paraId="3037D2B6" w14:textId="77777777" w:rsidR="00262D92" w:rsidRDefault="00262D92" w:rsidP="00262D92">
      <w:pPr>
        <w:pStyle w:val="ListParagraph"/>
        <w:spacing w:before="120" w:after="120" w:line="360" w:lineRule="auto"/>
        <w:ind w:left="1276" w:right="180"/>
        <w:rPr>
          <w:ins w:id="478" w:author="Eshwara Samboju/QC/SYNGENE" w:date="2020-08-08T20:30:00Z"/>
          <w:rFonts w:ascii="Times New Roman" w:hAnsi="Times New Roman"/>
          <w:sz w:val="24"/>
        </w:rPr>
      </w:pPr>
    </w:p>
    <w:tbl>
      <w:tblPr>
        <w:tblStyle w:val="TableGrid"/>
        <w:tblW w:w="0" w:type="auto"/>
        <w:tblInd w:w="1276" w:type="dxa"/>
        <w:tblLook w:val="04A0" w:firstRow="1" w:lastRow="0" w:firstColumn="1" w:lastColumn="0" w:noHBand="0" w:noVBand="1"/>
      </w:tblPr>
      <w:tblGrid>
        <w:gridCol w:w="2245"/>
        <w:gridCol w:w="2670"/>
        <w:gridCol w:w="1266"/>
        <w:gridCol w:w="1170"/>
        <w:gridCol w:w="1170"/>
      </w:tblGrid>
      <w:tr w:rsidR="00BA6998" w14:paraId="44E964A9" w14:textId="77777777" w:rsidTr="001F1A28">
        <w:tc>
          <w:tcPr>
            <w:tcW w:w="2263" w:type="dxa"/>
          </w:tcPr>
          <w:p w14:paraId="7BCB27C2" w14:textId="77777777" w:rsidR="00BA6998" w:rsidRPr="00400287" w:rsidRDefault="00BA6998" w:rsidP="001F1A28">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Sampling ID</w:t>
            </w:r>
          </w:p>
        </w:tc>
        <w:tc>
          <w:tcPr>
            <w:tcW w:w="2693" w:type="dxa"/>
          </w:tcPr>
          <w:p w14:paraId="3BC12B8C" w14:textId="77777777" w:rsidR="00BA6998" w:rsidRPr="00400287" w:rsidRDefault="00BA6998" w:rsidP="001F1A28">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Regular Monitoring</w:t>
            </w:r>
          </w:p>
        </w:tc>
        <w:tc>
          <w:tcPr>
            <w:tcW w:w="1276" w:type="dxa"/>
          </w:tcPr>
          <w:p w14:paraId="7CB06D40" w14:textId="77777777" w:rsidR="00BA6998" w:rsidRPr="00400287" w:rsidRDefault="00BA6998" w:rsidP="001F1A28">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w:t>
            </w:r>
          </w:p>
        </w:tc>
        <w:tc>
          <w:tcPr>
            <w:tcW w:w="1134" w:type="dxa"/>
          </w:tcPr>
          <w:p w14:paraId="175C36D3" w14:textId="77777777" w:rsidR="00BA6998" w:rsidRPr="00400287" w:rsidRDefault="00BA6998" w:rsidP="001F1A28">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w:t>
            </w:r>
          </w:p>
        </w:tc>
        <w:tc>
          <w:tcPr>
            <w:tcW w:w="1155" w:type="dxa"/>
          </w:tcPr>
          <w:p w14:paraId="47AFF8D2" w14:textId="77777777" w:rsidR="00BA6998" w:rsidRPr="00400287" w:rsidRDefault="00BA6998" w:rsidP="001F1A28">
            <w:pPr>
              <w:pStyle w:val="ListParagraph"/>
              <w:spacing w:before="120" w:after="120" w:line="360" w:lineRule="auto"/>
              <w:ind w:left="0" w:right="180"/>
              <w:jc w:val="center"/>
              <w:rPr>
                <w:rFonts w:ascii="Times New Roman" w:hAnsi="Times New Roman"/>
                <w:b/>
                <w:bCs/>
                <w:sz w:val="24"/>
              </w:rPr>
            </w:pPr>
            <w:r w:rsidRPr="00400287">
              <w:rPr>
                <w:rFonts w:ascii="Times New Roman" w:hAnsi="Times New Roman"/>
                <w:b/>
                <w:bCs/>
                <w:sz w:val="24"/>
              </w:rPr>
              <w:t>Set-III</w:t>
            </w:r>
          </w:p>
        </w:tc>
      </w:tr>
      <w:tr w:rsidR="00BA6998" w14:paraId="63136A31" w14:textId="77777777" w:rsidTr="009026DB">
        <w:tc>
          <w:tcPr>
            <w:tcW w:w="2263" w:type="dxa"/>
          </w:tcPr>
          <w:p w14:paraId="48C76F1A"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SP-79</w:t>
            </w:r>
          </w:p>
        </w:tc>
        <w:tc>
          <w:tcPr>
            <w:tcW w:w="2693" w:type="dxa"/>
          </w:tcPr>
          <w:p w14:paraId="25FE0BC4"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NA</w:t>
            </w:r>
          </w:p>
        </w:tc>
        <w:tc>
          <w:tcPr>
            <w:tcW w:w="1276" w:type="dxa"/>
            <w:shd w:val="clear" w:color="auto" w:fill="D9D9D9" w:themeFill="background1" w:themeFillShade="D9"/>
          </w:tcPr>
          <w:p w14:paraId="1E163772" w14:textId="77777777" w:rsidR="00BA6998" w:rsidRPr="009026DB" w:rsidRDefault="00BA6998" w:rsidP="001F1A28">
            <w:pPr>
              <w:pStyle w:val="ListParagraph"/>
              <w:spacing w:before="120" w:after="120" w:line="360" w:lineRule="auto"/>
              <w:ind w:left="0" w:right="180"/>
              <w:jc w:val="center"/>
              <w:rPr>
                <w:rFonts w:ascii="Times New Roman" w:hAnsi="Times New Roman"/>
                <w:color w:val="000000" w:themeColor="text1"/>
                <w:sz w:val="24"/>
              </w:rPr>
            </w:pPr>
            <w:commentRangeStart w:id="479"/>
            <w:r w:rsidRPr="009026DB">
              <w:rPr>
                <w:rFonts w:ascii="Times New Roman" w:hAnsi="Times New Roman"/>
                <w:color w:val="000000" w:themeColor="text1"/>
                <w:sz w:val="24"/>
              </w:rPr>
              <w:t>01</w:t>
            </w:r>
          </w:p>
        </w:tc>
        <w:tc>
          <w:tcPr>
            <w:tcW w:w="1134" w:type="dxa"/>
            <w:shd w:val="clear" w:color="auto" w:fill="D9D9D9" w:themeFill="background1" w:themeFillShade="D9"/>
          </w:tcPr>
          <w:p w14:paraId="5559D0B4" w14:textId="77777777" w:rsidR="00BA6998" w:rsidRPr="009026DB" w:rsidRDefault="00BA6998" w:rsidP="001F1A28">
            <w:pPr>
              <w:pStyle w:val="ListParagraph"/>
              <w:spacing w:before="120" w:after="120" w:line="360" w:lineRule="auto"/>
              <w:ind w:left="0" w:right="180"/>
              <w:jc w:val="center"/>
              <w:rPr>
                <w:rFonts w:ascii="Times New Roman" w:hAnsi="Times New Roman"/>
                <w:color w:val="000000" w:themeColor="text1"/>
                <w:sz w:val="24"/>
              </w:rPr>
            </w:pPr>
            <w:r w:rsidRPr="009026DB">
              <w:rPr>
                <w:rFonts w:ascii="Times New Roman" w:hAnsi="Times New Roman"/>
                <w:color w:val="000000" w:themeColor="text1"/>
                <w:sz w:val="24"/>
              </w:rPr>
              <w:t>00</w:t>
            </w:r>
            <w:commentRangeEnd w:id="479"/>
            <w:r w:rsidR="00767E6D">
              <w:rPr>
                <w:rStyle w:val="CommentReference"/>
              </w:rPr>
              <w:commentReference w:id="479"/>
            </w:r>
          </w:p>
        </w:tc>
        <w:tc>
          <w:tcPr>
            <w:tcW w:w="1155" w:type="dxa"/>
          </w:tcPr>
          <w:p w14:paraId="71A85D62"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08</w:t>
            </w:r>
          </w:p>
        </w:tc>
      </w:tr>
      <w:tr w:rsidR="00BA6998" w14:paraId="5BB176A6" w14:textId="77777777" w:rsidTr="001F1A28">
        <w:tc>
          <w:tcPr>
            <w:tcW w:w="2263" w:type="dxa"/>
          </w:tcPr>
          <w:p w14:paraId="7ADDC1B9"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SP-80</w:t>
            </w:r>
          </w:p>
        </w:tc>
        <w:tc>
          <w:tcPr>
            <w:tcW w:w="2693" w:type="dxa"/>
          </w:tcPr>
          <w:p w14:paraId="285DD3F0"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NA</w:t>
            </w:r>
          </w:p>
        </w:tc>
        <w:tc>
          <w:tcPr>
            <w:tcW w:w="1276" w:type="dxa"/>
          </w:tcPr>
          <w:p w14:paraId="3298703C"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02</w:t>
            </w:r>
          </w:p>
        </w:tc>
        <w:tc>
          <w:tcPr>
            <w:tcW w:w="1134" w:type="dxa"/>
          </w:tcPr>
          <w:p w14:paraId="1D1683AB" w14:textId="77777777" w:rsidR="00BA6998" w:rsidRDefault="00BA6998" w:rsidP="001F1A28">
            <w:pPr>
              <w:pStyle w:val="ListParagraph"/>
              <w:spacing w:before="120" w:after="120" w:line="360" w:lineRule="auto"/>
              <w:ind w:left="0" w:right="180"/>
              <w:jc w:val="center"/>
              <w:rPr>
                <w:rFonts w:ascii="Times New Roman" w:hAnsi="Times New Roman"/>
                <w:sz w:val="24"/>
              </w:rPr>
            </w:pPr>
            <w:r>
              <w:rPr>
                <w:rFonts w:ascii="Times New Roman" w:hAnsi="Times New Roman"/>
                <w:sz w:val="24"/>
              </w:rPr>
              <w:t>01</w:t>
            </w:r>
          </w:p>
        </w:tc>
        <w:tc>
          <w:tcPr>
            <w:tcW w:w="1155" w:type="dxa"/>
          </w:tcPr>
          <w:p w14:paraId="03C5F0BF" w14:textId="77777777" w:rsidR="00BA6998" w:rsidRDefault="00BA6998" w:rsidP="001F1A28">
            <w:pPr>
              <w:pStyle w:val="ListParagraph"/>
              <w:spacing w:before="120" w:after="120" w:line="360" w:lineRule="auto"/>
              <w:ind w:left="0" w:right="180"/>
              <w:jc w:val="center"/>
              <w:rPr>
                <w:rFonts w:ascii="Times New Roman" w:hAnsi="Times New Roman"/>
                <w:sz w:val="24"/>
              </w:rPr>
            </w:pPr>
            <w:commentRangeStart w:id="480"/>
            <w:r>
              <w:rPr>
                <w:rFonts w:ascii="Times New Roman" w:hAnsi="Times New Roman"/>
                <w:sz w:val="24"/>
              </w:rPr>
              <w:t>00</w:t>
            </w:r>
            <w:commentRangeEnd w:id="480"/>
            <w:r w:rsidR="00767E6D">
              <w:rPr>
                <w:rStyle w:val="CommentReference"/>
              </w:rPr>
              <w:commentReference w:id="480"/>
            </w:r>
          </w:p>
        </w:tc>
      </w:tr>
    </w:tbl>
    <w:p w14:paraId="42219F0A" w14:textId="77777777" w:rsidR="00BA6998" w:rsidRDefault="00BA6998" w:rsidP="00262D92">
      <w:pPr>
        <w:pStyle w:val="ListParagraph"/>
        <w:tabs>
          <w:tab w:val="left" w:pos="1440"/>
        </w:tabs>
        <w:spacing w:after="0" w:line="240" w:lineRule="auto"/>
        <w:ind w:left="1440"/>
        <w:jc w:val="both"/>
        <w:rPr>
          <w:rFonts w:ascii="Times New Roman" w:hAnsi="Times New Roman"/>
          <w:sz w:val="24"/>
          <w:lang w:val="en-US"/>
          <w:rPrChange w:id="481" w:author="Eshwara Samboju/QC/SYNGENE" w:date="2020-08-08T20:30:00Z">
            <w:rPr>
              <w:rFonts w:ascii="Times New Roman" w:hAnsi="Times New Roman"/>
              <w:sz w:val="24"/>
            </w:rPr>
          </w:rPrChange>
        </w:rPr>
        <w:pPrChange w:id="482" w:author="Eshwara Samboju/QC/SYNGENE" w:date="2020-08-08T20:30:00Z">
          <w:pPr>
            <w:pStyle w:val="ListParagraph"/>
            <w:spacing w:before="120" w:after="120" w:line="360" w:lineRule="auto"/>
            <w:ind w:left="1276" w:right="180"/>
          </w:pPr>
        </w:pPrChange>
      </w:pPr>
    </w:p>
    <w:p w14:paraId="1EDF0938" w14:textId="77777777" w:rsidR="005F7339" w:rsidRDefault="005F7339" w:rsidP="00F3209F">
      <w:pPr>
        <w:pStyle w:val="ListParagraph"/>
        <w:numPr>
          <w:ilvl w:val="1"/>
          <w:numId w:val="7"/>
        </w:numPr>
        <w:spacing w:before="120" w:after="120" w:line="360" w:lineRule="auto"/>
        <w:ind w:right="180" w:hanging="551"/>
        <w:jc w:val="both"/>
        <w:rPr>
          <w:moveFrom w:id="483" w:author="Eshwara Samboju/QC/SYNGENE" w:date="2020-08-08T20:30:00Z"/>
          <w:rFonts w:ascii="Times New Roman" w:hAnsi="Times New Roman" w:cs="Times New Roman"/>
          <w:b/>
          <w:sz w:val="24"/>
          <w:szCs w:val="24"/>
        </w:rPr>
      </w:pPr>
      <w:moveFromRangeStart w:id="484" w:author="Eshwara Samboju/QC/SYNGENE" w:date="2020-08-08T20:30:00Z" w:name="move47811064"/>
      <w:moveFrom w:id="485" w:author="Eshwara Samboju/QC/SYNGENE" w:date="2020-08-08T20:30:00Z">
        <w:r w:rsidRPr="007C4EAA">
          <w:rPr>
            <w:rFonts w:ascii="Times New Roman" w:hAnsi="Times New Roman" w:cs="Times New Roman"/>
            <w:b/>
            <w:sz w:val="24"/>
            <w:szCs w:val="24"/>
          </w:rPr>
          <w:t xml:space="preserve">Immediate Actions or Correction: </w:t>
        </w:r>
      </w:moveFrom>
    </w:p>
    <w:moveFromRangeEnd w:id="484"/>
    <w:p w14:paraId="6D7160DD" w14:textId="77777777" w:rsidR="00B4053C" w:rsidRPr="00B4053C" w:rsidRDefault="00B4053C" w:rsidP="00121946">
      <w:pPr>
        <w:pStyle w:val="ListParagraph"/>
        <w:spacing w:before="120" w:after="120" w:line="360" w:lineRule="auto"/>
        <w:ind w:left="1429" w:right="180"/>
        <w:rPr>
          <w:del w:id="486" w:author="Eshwara Samboju/QC/SYNGENE" w:date="2020-08-08T20:30:00Z"/>
          <w:rFonts w:ascii="Times New Roman" w:eastAsia="Times New Roman" w:hAnsi="Times New Roman" w:cs="Times New Roman"/>
          <w:sz w:val="24"/>
          <w:szCs w:val="24"/>
          <w:lang w:val="en-US"/>
        </w:rPr>
      </w:pPr>
      <w:commentRangeStart w:id="487"/>
      <w:del w:id="488" w:author="Eshwara Samboju/QC/SYNGENE" w:date="2020-08-08T20:30:00Z">
        <w:r w:rsidRPr="00B4053C">
          <w:rPr>
            <w:rFonts w:ascii="Times New Roman" w:eastAsia="Times New Roman" w:hAnsi="Times New Roman" w:cs="Times New Roman"/>
            <w:sz w:val="24"/>
            <w:szCs w:val="24"/>
            <w:lang w:val="en-US"/>
          </w:rPr>
          <w:delText>Based on the plates availability of the excursions</w:delText>
        </w:r>
        <w:r w:rsidR="00CB5C9A">
          <w:rPr>
            <w:rFonts w:ascii="Times New Roman" w:eastAsia="Times New Roman" w:hAnsi="Times New Roman" w:cs="Times New Roman"/>
            <w:sz w:val="24"/>
            <w:szCs w:val="24"/>
            <w:lang w:val="en-US"/>
          </w:rPr>
          <w:delText xml:space="preserve"> plates which are stored for the identification </w:delText>
        </w:r>
        <w:r w:rsidR="00172E77">
          <w:rPr>
            <w:rFonts w:ascii="Times New Roman" w:eastAsia="Times New Roman" w:hAnsi="Times New Roman" w:cs="Times New Roman"/>
            <w:sz w:val="24"/>
            <w:szCs w:val="24"/>
            <w:lang w:val="en-US"/>
          </w:rPr>
          <w:delText>purpose</w:delText>
        </w:r>
        <w:r w:rsidR="00A85AB4">
          <w:rPr>
            <w:rFonts w:ascii="Times New Roman" w:eastAsia="Times New Roman" w:hAnsi="Times New Roman" w:cs="Times New Roman"/>
            <w:sz w:val="24"/>
            <w:szCs w:val="24"/>
            <w:lang w:val="en-US"/>
          </w:rPr>
          <w:delText xml:space="preserve"> </w:delText>
        </w:r>
        <w:r w:rsidR="00172E77" w:rsidRPr="00B4053C">
          <w:rPr>
            <w:rFonts w:ascii="Times New Roman" w:eastAsia="Times New Roman" w:hAnsi="Times New Roman" w:cs="Times New Roman"/>
            <w:sz w:val="24"/>
            <w:szCs w:val="24"/>
            <w:lang w:val="en-US"/>
          </w:rPr>
          <w:delText>the</w:delText>
        </w:r>
        <w:r w:rsidRPr="00B4053C">
          <w:rPr>
            <w:rFonts w:ascii="Times New Roman" w:eastAsia="Times New Roman" w:hAnsi="Times New Roman" w:cs="Times New Roman"/>
            <w:sz w:val="24"/>
            <w:szCs w:val="24"/>
            <w:lang w:val="en-US"/>
          </w:rPr>
          <w:delText xml:space="preserve"> counts of the respective sets has been evaluated and the final results will be updated in the fresh data sheets referring the deviation number</w:delText>
        </w:r>
        <w:commentRangeEnd w:id="487"/>
        <w:r w:rsidR="005675E6">
          <w:rPr>
            <w:rStyle w:val="CommentReference"/>
          </w:rPr>
          <w:commentReference w:id="487"/>
        </w:r>
        <w:r w:rsidRPr="00B4053C">
          <w:rPr>
            <w:rFonts w:ascii="Times New Roman" w:eastAsia="Times New Roman" w:hAnsi="Times New Roman" w:cs="Times New Roman"/>
            <w:sz w:val="24"/>
            <w:szCs w:val="24"/>
            <w:lang w:val="en-US"/>
          </w:rPr>
          <w:delText>.</w:delText>
        </w:r>
      </w:del>
    </w:p>
    <w:p w14:paraId="319DEEFA" w14:textId="77777777" w:rsidR="00121946" w:rsidRDefault="005F7339" w:rsidP="0008021C">
      <w:pPr>
        <w:pStyle w:val="ListParagraph"/>
        <w:numPr>
          <w:ilvl w:val="1"/>
          <w:numId w:val="7"/>
        </w:numPr>
        <w:spacing w:before="120" w:after="120" w:line="360" w:lineRule="auto"/>
        <w:ind w:right="180" w:hanging="551"/>
        <w:jc w:val="both"/>
        <w:rPr>
          <w:moveFrom w:id="489" w:author="Eshwara Samboju/QC/SYNGENE" w:date="2020-08-08T20:30:00Z"/>
          <w:rFonts w:ascii="Times New Roman" w:hAnsi="Times New Roman"/>
          <w:sz w:val="24"/>
          <w:lang w:val="en-US"/>
          <w:rPrChange w:id="490" w:author="Eshwara Samboju/QC/SYNGENE" w:date="2020-08-08T20:30:00Z">
            <w:rPr>
              <w:moveFrom w:id="491" w:author="Eshwara Samboju/QC/SYNGENE" w:date="2020-08-08T20:30:00Z"/>
              <w:rFonts w:ascii="Times New Roman" w:hAnsi="Times New Roman" w:cs="Times New Roman"/>
              <w:b/>
              <w:sz w:val="24"/>
              <w:szCs w:val="24"/>
            </w:rPr>
          </w:rPrChange>
        </w:rPr>
      </w:pPr>
      <w:moveFromRangeStart w:id="492" w:author="Eshwara Samboju/QC/SYNGENE" w:date="2020-08-08T20:30:00Z" w:name="move47811065"/>
      <w:moveFrom w:id="493" w:author="Eshwara Samboju/QC/SYNGENE" w:date="2020-08-08T20:30:00Z">
        <w:r>
          <w:rPr>
            <w:rFonts w:ascii="Times New Roman" w:hAnsi="Times New Roman"/>
            <w:b/>
            <w:sz w:val="24"/>
            <w:lang w:val="en-US"/>
            <w:rPrChange w:id="494" w:author="Eshwara Samboju/QC/SYNGENE" w:date="2020-08-08T20:30:00Z">
              <w:rPr>
                <w:rFonts w:ascii="Times New Roman" w:hAnsi="Times New Roman" w:cs="Times New Roman"/>
                <w:b/>
                <w:sz w:val="24"/>
                <w:szCs w:val="24"/>
              </w:rPr>
            </w:rPrChange>
          </w:rPr>
          <w:t>Historical Check</w:t>
        </w:r>
        <w:r w:rsidRPr="005B2FCE">
          <w:rPr>
            <w:rFonts w:ascii="Times New Roman" w:hAnsi="Times New Roman"/>
            <w:b/>
            <w:sz w:val="24"/>
            <w:lang w:val="en-US"/>
            <w:rPrChange w:id="495" w:author="Eshwara Samboju/QC/SYNGENE" w:date="2020-08-08T20:30:00Z">
              <w:rPr>
                <w:rFonts w:ascii="Times New Roman" w:hAnsi="Times New Roman" w:cs="Times New Roman"/>
                <w:b/>
                <w:sz w:val="24"/>
                <w:szCs w:val="24"/>
              </w:rPr>
            </w:rPrChange>
          </w:rPr>
          <w:t>:</w:t>
        </w:r>
      </w:moveFrom>
    </w:p>
    <w:p w14:paraId="12E5CDDB" w14:textId="77777777" w:rsidR="00121946" w:rsidRPr="00A85AB4" w:rsidRDefault="00172E77" w:rsidP="00262D92">
      <w:pPr>
        <w:pStyle w:val="ListParagraph"/>
        <w:tabs>
          <w:tab w:val="left" w:pos="1440"/>
        </w:tabs>
        <w:spacing w:after="0" w:line="240" w:lineRule="auto"/>
        <w:ind w:left="1440"/>
        <w:jc w:val="both"/>
        <w:rPr>
          <w:rFonts w:ascii="Times New Roman" w:eastAsia="Times New Roman" w:hAnsi="Times New Roman" w:cs="Times New Roman"/>
          <w:sz w:val="24"/>
          <w:szCs w:val="24"/>
          <w:lang w:val="en-US"/>
        </w:rPr>
        <w:pPrChange w:id="496" w:author="Eshwara Samboju/QC/SYNGENE" w:date="2020-08-08T20:30:00Z">
          <w:pPr>
            <w:pStyle w:val="ListParagraph"/>
            <w:spacing w:after="0" w:line="240" w:lineRule="auto"/>
            <w:ind w:left="1350"/>
          </w:pPr>
        </w:pPrChange>
      </w:pPr>
      <w:moveFrom w:id="497" w:author="Eshwara Samboju/QC/SYNGENE" w:date="2020-08-08T20:30:00Z">
        <w:r w:rsidRPr="00A85AB4">
          <w:rPr>
            <w:rFonts w:ascii="Times New Roman" w:eastAsia="Times New Roman" w:hAnsi="Times New Roman" w:cs="Times New Roman"/>
            <w:sz w:val="24"/>
            <w:szCs w:val="24"/>
            <w:lang w:val="en-US"/>
          </w:rPr>
          <w:t xml:space="preserve">No such incident was noticed in the last one year i.e. </w:t>
        </w:r>
        <w:moveFromRangeStart w:id="498" w:author="Eshwara Samboju/QC/SYNGENE" w:date="2020-08-08T20:30:00Z" w:name="move47811066"/>
        <w:moveFromRangeEnd w:id="492"/>
        <w:r w:rsidRPr="00A85AB4">
          <w:rPr>
            <w:rFonts w:ascii="Times New Roman" w:eastAsia="Times New Roman" w:hAnsi="Times New Roman" w:cs="Times New Roman"/>
            <w:sz w:val="24"/>
            <w:szCs w:val="24"/>
            <w:lang w:val="en-US"/>
          </w:rPr>
          <w:t>from July 2019 to July 2020</w:t>
        </w:r>
      </w:moveFrom>
      <w:moveFromRangeEnd w:id="498"/>
    </w:p>
    <w:p w14:paraId="151706A7" w14:textId="77777777" w:rsidR="00E2248E" w:rsidRDefault="00E2248E" w:rsidP="00262D92">
      <w:pPr>
        <w:pStyle w:val="ListParagraph"/>
        <w:tabs>
          <w:tab w:val="left" w:pos="1440"/>
        </w:tabs>
        <w:spacing w:after="0" w:line="240" w:lineRule="auto"/>
        <w:ind w:left="1440"/>
        <w:jc w:val="both"/>
        <w:rPr>
          <w:rFonts w:ascii="Times New Roman" w:hAnsi="Times New Roman"/>
          <w:sz w:val="24"/>
          <w:lang w:val="en-US"/>
          <w:rPrChange w:id="499" w:author="Eshwara Samboju/QC/SYNGENE" w:date="2020-08-08T20:30:00Z">
            <w:rPr>
              <w:rFonts w:ascii="Times New Roman" w:eastAsia="Times New Roman" w:hAnsi="Times New Roman" w:cs="Times New Roman"/>
              <w:color w:val="000000"/>
              <w:sz w:val="24"/>
              <w:szCs w:val="24"/>
              <w:lang w:val="en-US"/>
            </w:rPr>
          </w:rPrChange>
        </w:rPr>
        <w:pPrChange w:id="500" w:author="Eshwara Samboju/QC/SYNGENE" w:date="2020-08-08T20:30:00Z">
          <w:pPr>
            <w:pStyle w:val="ListParagraph"/>
            <w:spacing w:after="0" w:line="240" w:lineRule="auto"/>
            <w:ind w:left="1350"/>
          </w:pPr>
        </w:pPrChange>
      </w:pPr>
    </w:p>
    <w:p w14:paraId="2F670212" w14:textId="77777777" w:rsidR="00AD6EE9" w:rsidRDefault="00AD6EE9" w:rsidP="0008021C">
      <w:pPr>
        <w:pStyle w:val="ListParagraph"/>
        <w:numPr>
          <w:ilvl w:val="1"/>
          <w:numId w:val="7"/>
        </w:numPr>
        <w:spacing w:before="120" w:after="120" w:line="360" w:lineRule="auto"/>
        <w:ind w:right="180" w:hanging="551"/>
        <w:jc w:val="both"/>
        <w:rPr>
          <w:moveFrom w:id="501" w:author="Eshwara Samboju/QC/SYNGENE" w:date="2020-08-08T20:30:00Z"/>
          <w:rFonts w:ascii="Times New Roman" w:hAnsi="Times New Roman" w:cs="Times New Roman"/>
          <w:b/>
          <w:sz w:val="24"/>
          <w:szCs w:val="24"/>
        </w:rPr>
      </w:pPr>
      <w:moveFromRangeStart w:id="502" w:author="Eshwara Samboju/QC/SYNGENE" w:date="2020-08-08T20:30:00Z" w:name="move47811067"/>
      <w:moveFrom w:id="503" w:author="Eshwara Samboju/QC/SYNGENE" w:date="2020-08-08T20:30:00Z">
        <w:r w:rsidRPr="007C4EAA">
          <w:rPr>
            <w:rFonts w:ascii="Times New Roman" w:hAnsi="Times New Roman" w:cs="Times New Roman"/>
            <w:b/>
            <w:sz w:val="24"/>
            <w:szCs w:val="24"/>
          </w:rPr>
          <w:t>Root Cause Analysis</w:t>
        </w:r>
        <w:r w:rsidR="007F6691">
          <w:rPr>
            <w:rFonts w:ascii="Times New Roman" w:hAnsi="Times New Roman" w:cs="Times New Roman"/>
            <w:b/>
            <w:sz w:val="24"/>
            <w:szCs w:val="24"/>
          </w:rPr>
          <w:t>:</w:t>
        </w:r>
      </w:moveFrom>
    </w:p>
    <w:moveFromRangeEnd w:id="502"/>
    <w:p w14:paraId="3D76AFEC" w14:textId="77777777" w:rsidR="00262D92" w:rsidRDefault="00262D92" w:rsidP="00262D92">
      <w:pPr>
        <w:pStyle w:val="ListParagraph"/>
        <w:tabs>
          <w:tab w:val="left" w:pos="1440"/>
        </w:tabs>
        <w:spacing w:after="0" w:line="240" w:lineRule="auto"/>
        <w:ind w:left="1440"/>
        <w:jc w:val="both"/>
        <w:rPr>
          <w:ins w:id="504" w:author="Eshwara Samboju/QC/SYNGENE" w:date="2020-08-08T20:30:00Z"/>
          <w:rFonts w:ascii="Times New Roman" w:eastAsia="Times New Roman" w:hAnsi="Times New Roman" w:cs="Times New Roman"/>
          <w:sz w:val="24"/>
          <w:szCs w:val="24"/>
          <w:lang w:val="en-US"/>
        </w:rPr>
      </w:pPr>
    </w:p>
    <w:p w14:paraId="0D47D60A" w14:textId="77777777" w:rsidR="00262D92" w:rsidRPr="005D650B" w:rsidRDefault="00262D92" w:rsidP="00262D92">
      <w:pPr>
        <w:tabs>
          <w:tab w:val="left" w:pos="1440"/>
        </w:tabs>
        <w:spacing w:after="0" w:line="240" w:lineRule="auto"/>
        <w:jc w:val="both"/>
        <w:rPr>
          <w:ins w:id="505" w:author="Eshwara Samboju/QC/SYNGENE" w:date="2020-08-08T20:30:00Z"/>
          <w:rFonts w:eastAsia="Times New Roman"/>
          <w:noProof/>
          <w:color w:val="212121"/>
        </w:rPr>
      </w:pPr>
      <w:ins w:id="506" w:author="Eshwara Samboju/QC/SYNGENE" w:date="2020-08-08T20:30:00Z">
        <w:r>
          <w:rPr>
            <w:noProof/>
            <w:lang w:eastAsia="en-IN"/>
          </w:rPr>
          <mc:AlternateContent>
            <mc:Choice Requires="wps">
              <w:drawing>
                <wp:anchor distT="0" distB="0" distL="114300" distR="114300" simplePos="0" relativeHeight="251675648" behindDoc="0" locked="0" layoutInCell="1" allowOverlap="1" wp14:anchorId="5610AB5F" wp14:editId="588B2D2F">
                  <wp:simplePos x="0" y="0"/>
                  <wp:positionH relativeFrom="column">
                    <wp:posOffset>4502760</wp:posOffset>
                  </wp:positionH>
                  <wp:positionV relativeFrom="paragraph">
                    <wp:posOffset>317305</wp:posOffset>
                  </wp:positionV>
                  <wp:extent cx="1720158" cy="1041149"/>
                  <wp:effectExtent l="0" t="0" r="13970" b="26035"/>
                  <wp:wrapNone/>
                  <wp:docPr id="10" name="Rectangle 10"/>
                  <wp:cNvGraphicFramePr/>
                  <a:graphic xmlns:a="http://schemas.openxmlformats.org/drawingml/2006/main">
                    <a:graphicData uri="http://schemas.microsoft.com/office/word/2010/wordprocessingShape">
                      <wps:wsp>
                        <wps:cNvSpPr/>
                        <wps:spPr>
                          <a:xfrm>
                            <a:off x="0" y="0"/>
                            <a:ext cx="1720158" cy="10411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B605D" w14:textId="77777777" w:rsidR="001F1A28" w:rsidRPr="005D650B" w:rsidRDefault="001F1A28" w:rsidP="00262D92">
                              <w:pPr>
                                <w:shd w:val="clear" w:color="auto" w:fill="FFFFFF" w:themeFill="background1"/>
                                <w:rPr>
                                  <w:ins w:id="507" w:author="Eshwara Samboju/QC/SYNGENE" w:date="2020-08-08T20:30:00Z"/>
                                  <w:rFonts w:ascii="Times New Roman" w:hAnsi="Times New Roman" w:cs="Times New Roman"/>
                                </w:rPr>
                              </w:pPr>
                              <w:ins w:id="508" w:author="Eshwara Samboju/QC/SYNGENE" w:date="2020-08-08T20:30:00Z">
                                <w:r w:rsidRPr="005D650B">
                                  <w:rPr>
                                    <w:rFonts w:ascii="Times New Roman" w:hAnsi="Times New Roman" w:cs="Times New Roman"/>
                                  </w:rPr>
                                  <w:t>SET-I Plate</w:t>
                                </w:r>
                              </w:ins>
                            </w:p>
                            <w:p w14:paraId="2BCCBE3B" w14:textId="77777777" w:rsidR="001F1A28" w:rsidRPr="005D650B" w:rsidRDefault="001F1A28" w:rsidP="00262D92">
                              <w:pPr>
                                <w:shd w:val="clear" w:color="auto" w:fill="FFFFFF" w:themeFill="background1"/>
                                <w:rPr>
                                  <w:ins w:id="509" w:author="Eshwara Samboju/QC/SYNGENE" w:date="2020-08-08T20:30:00Z"/>
                                  <w:rFonts w:ascii="Times New Roman" w:hAnsi="Times New Roman" w:cs="Times New Roman"/>
                                </w:rPr>
                              </w:pPr>
                              <w:ins w:id="510" w:author="Eshwara Samboju/QC/SYNGENE" w:date="2020-08-08T20:30:00Z">
                                <w:r w:rsidRPr="005D650B">
                                  <w:rPr>
                                    <w:rFonts w:ascii="Times New Roman" w:hAnsi="Times New Roman" w:cs="Times New Roman"/>
                                  </w:rPr>
                                  <w:t>Exposed By: Prabhakar Rajendran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0AB5F" id="Rectangle 10" o:spid="_x0000_s1026" style="position:absolute;left:0;text-align:left;margin-left:354.55pt;margin-top:25pt;width:135.45pt;height: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" fillcolor="white [3212]" strokecolor="#1f3763 [1604]" strokeweight="1pt">
                  <v:textbox>
                    <w:txbxContent>
                      <w:p w14:paraId="689B605D" w14:textId="77777777" w:rsidR="001F1A28" w:rsidRPr="005D650B" w:rsidRDefault="001F1A28" w:rsidP="00262D92">
                        <w:pPr>
                          <w:shd w:val="clear" w:color="auto" w:fill="FFFFFF" w:themeFill="background1"/>
                          <w:rPr>
                            <w:ins w:id="511" w:author="Eshwara Samboju/QC/SYNGENE" w:date="2020-08-08T20:30:00Z"/>
                            <w:rFonts w:ascii="Times New Roman" w:hAnsi="Times New Roman" w:cs="Times New Roman"/>
                          </w:rPr>
                        </w:pPr>
                        <w:ins w:id="512" w:author="Eshwara Samboju/QC/SYNGENE" w:date="2020-08-08T20:30:00Z">
                          <w:r w:rsidRPr="005D650B">
                            <w:rPr>
                              <w:rFonts w:ascii="Times New Roman" w:hAnsi="Times New Roman" w:cs="Times New Roman"/>
                            </w:rPr>
                            <w:t>SET-I Plate</w:t>
                          </w:r>
                        </w:ins>
                      </w:p>
                      <w:p w14:paraId="2BCCBE3B" w14:textId="77777777" w:rsidR="001F1A28" w:rsidRPr="005D650B" w:rsidRDefault="001F1A28" w:rsidP="00262D92">
                        <w:pPr>
                          <w:shd w:val="clear" w:color="auto" w:fill="FFFFFF" w:themeFill="background1"/>
                          <w:rPr>
                            <w:ins w:id="513" w:author="Eshwara Samboju/QC/SYNGENE" w:date="2020-08-08T20:30:00Z"/>
                            <w:rFonts w:ascii="Times New Roman" w:hAnsi="Times New Roman" w:cs="Times New Roman"/>
                          </w:rPr>
                        </w:pPr>
                        <w:ins w:id="514" w:author="Eshwara Samboju/QC/SYNGENE" w:date="2020-08-08T20:30:00Z">
                          <w:r w:rsidRPr="005D650B">
                            <w:rPr>
                              <w:rFonts w:ascii="Times New Roman" w:hAnsi="Times New Roman" w:cs="Times New Roman"/>
                            </w:rPr>
                            <w:t>Exposed By: Prabhakar Rajendran</w:t>
                          </w:r>
                        </w:ins>
                      </w:p>
                    </w:txbxContent>
                  </v:textbox>
                </v:rect>
              </w:pict>
            </mc:Fallback>
          </mc:AlternateContent>
        </w:r>
        <w:r>
          <w:rPr>
            <w:noProof/>
            <w:lang w:eastAsia="en-IN"/>
          </w:rPr>
          <mc:AlternateContent>
            <mc:Choice Requires="wps">
              <w:drawing>
                <wp:anchor distT="0" distB="0" distL="114300" distR="114300" simplePos="0" relativeHeight="251674624" behindDoc="0" locked="0" layoutInCell="1" allowOverlap="1" wp14:anchorId="6E513D76" wp14:editId="3DAFCC75">
                  <wp:simplePos x="0" y="0"/>
                  <wp:positionH relativeFrom="column">
                    <wp:posOffset>3026504</wp:posOffset>
                  </wp:positionH>
                  <wp:positionV relativeFrom="paragraph">
                    <wp:posOffset>783552</wp:posOffset>
                  </wp:positionV>
                  <wp:extent cx="1430447" cy="0"/>
                  <wp:effectExtent l="0" t="76200" r="17780" b="95250"/>
                  <wp:wrapNone/>
                  <wp:docPr id="17" name="Straight Arrow Connector 17"/>
                  <wp:cNvGraphicFramePr/>
                  <a:graphic xmlns:a="http://schemas.openxmlformats.org/drawingml/2006/main">
                    <a:graphicData uri="http://schemas.microsoft.com/office/word/2010/wordprocessingShape">
                      <wps:wsp>
                        <wps:cNvCnPr/>
                        <wps:spPr>
                          <a:xfrm>
                            <a:off x="0" y="0"/>
                            <a:ext cx="1430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7A798" id="_x0000_t32" coordsize="21600,21600" o:spt="32" o:oned="t" path="m,l21600,21600e" filled="f">
                  <v:path arrowok="t" fillok="f" o:connecttype="none"/>
                  <o:lock v:ext="edit" shapetype="t"/>
                </v:shapetype>
                <v:shape id="Straight Arrow Connector 8" o:spid="_x0000_s1026" type="#_x0000_t32" style="position:absolute;margin-left:238.3pt;margin-top:61.7pt;width:112.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ox0gEAAAAEAAAOAAAAZHJzL2Uyb0RvYy54bWysU9uO0zAQfUfiHyy/06RLBa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" strokecolor="#4472c4 [3204]" strokeweight=".5pt">
                  <v:stroke endarrow="block" joinstyle="miter"/>
                </v:shape>
              </w:pict>
            </mc:Fallback>
          </mc:AlternateContent>
        </w:r>
        <w:r>
          <w:rPr>
            <w:rFonts w:eastAsia="Times New Roman"/>
            <w:noProof/>
            <w:color w:val="212121"/>
          </w:rPr>
          <w:t xml:space="preserve">    </w:t>
        </w:r>
        <w:r>
          <w:rPr>
            <w:rFonts w:eastAsia="Times New Roman"/>
            <w:noProof/>
            <w:color w:val="212121"/>
            <w:lang w:eastAsia="en-IN"/>
          </w:rPr>
          <w:drawing>
            <wp:inline distT="0" distB="0" distL="0" distR="0" wp14:anchorId="1C437042" wp14:editId="62365FF4">
              <wp:extent cx="3720974" cy="2896235"/>
              <wp:effectExtent l="0" t="0" r="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94976f-abfe-4e19-8b94-633d8b785093" descr="Image"/>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817535" cy="2971394"/>
                      </a:xfrm>
                      <a:prstGeom prst="rect">
                        <a:avLst/>
                      </a:prstGeom>
                      <a:noFill/>
                      <a:ln>
                        <a:noFill/>
                      </a:ln>
                    </pic:spPr>
                  </pic:pic>
                </a:graphicData>
              </a:graphic>
            </wp:inline>
          </w:drawing>
        </w:r>
      </w:ins>
    </w:p>
    <w:p w14:paraId="17EB074A" w14:textId="77777777" w:rsidR="00262D92" w:rsidRDefault="00262D92" w:rsidP="00262D92">
      <w:pPr>
        <w:pStyle w:val="ListParagraph"/>
        <w:tabs>
          <w:tab w:val="left" w:pos="1440"/>
        </w:tabs>
        <w:spacing w:after="0" w:line="240" w:lineRule="auto"/>
        <w:ind w:left="1440"/>
        <w:jc w:val="both"/>
        <w:rPr>
          <w:ins w:id="515" w:author="Eshwara Samboju/QC/SYNGENE" w:date="2020-08-08T20:30:00Z"/>
          <w:rFonts w:eastAsia="Times New Roman"/>
          <w:noProof/>
          <w:color w:val="212121"/>
        </w:rPr>
      </w:pPr>
    </w:p>
    <w:p w14:paraId="2E836A91" w14:textId="77777777" w:rsidR="00262D92" w:rsidRPr="005D650B" w:rsidRDefault="00262D92" w:rsidP="00262D92">
      <w:pPr>
        <w:tabs>
          <w:tab w:val="left" w:pos="1440"/>
        </w:tabs>
        <w:spacing w:after="0" w:line="240" w:lineRule="auto"/>
        <w:jc w:val="both"/>
        <w:rPr>
          <w:ins w:id="516" w:author="Eshwara Samboju/QC/SYNGENE" w:date="2020-08-08T20:30:00Z"/>
          <w:rFonts w:ascii="Times New Roman" w:eastAsia="Times New Roman" w:hAnsi="Times New Roman" w:cs="Times New Roman"/>
          <w:color w:val="4472C4" w:themeColor="accent1"/>
          <w:sz w:val="24"/>
          <w:szCs w:val="24"/>
          <w:lang w:val="en-US"/>
        </w:rPr>
      </w:pPr>
      <w:ins w:id="517" w:author="Eshwara Samboju/QC/SYNGENE" w:date="2020-08-08T20:30:00Z">
        <w:r>
          <w:rPr>
            <w:noProof/>
            <w:lang w:eastAsia="en-IN"/>
          </w:rPr>
          <w:lastRenderedPageBreak/>
          <mc:AlternateContent>
            <mc:Choice Requires="wps">
              <w:drawing>
                <wp:anchor distT="0" distB="0" distL="114300" distR="114300" simplePos="0" relativeHeight="251677696" behindDoc="0" locked="0" layoutInCell="1" allowOverlap="1" wp14:anchorId="5B0BF486" wp14:editId="74B08D32">
                  <wp:simplePos x="0" y="0"/>
                  <wp:positionH relativeFrom="column">
                    <wp:posOffset>4394118</wp:posOffset>
                  </wp:positionH>
                  <wp:positionV relativeFrom="paragraph">
                    <wp:posOffset>68410</wp:posOffset>
                  </wp:positionV>
                  <wp:extent cx="1720158" cy="2073244"/>
                  <wp:effectExtent l="0" t="0" r="13970" b="22860"/>
                  <wp:wrapNone/>
                  <wp:docPr id="18" name="Rectangle 18"/>
                  <wp:cNvGraphicFramePr/>
                  <a:graphic xmlns:a="http://schemas.openxmlformats.org/drawingml/2006/main">
                    <a:graphicData uri="http://schemas.microsoft.com/office/word/2010/wordprocessingShape">
                      <wps:wsp>
                        <wps:cNvSpPr/>
                        <wps:spPr>
                          <a:xfrm>
                            <a:off x="0" y="0"/>
                            <a:ext cx="1720158" cy="20732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49B6E" w14:textId="77777777" w:rsidR="001F1A28" w:rsidRPr="005D650B" w:rsidRDefault="001F1A28" w:rsidP="00262D92">
                              <w:pPr>
                                <w:shd w:val="clear" w:color="auto" w:fill="FFFFFF" w:themeFill="background1"/>
                                <w:rPr>
                                  <w:ins w:id="518" w:author="Eshwara Samboju/QC/SYNGENE" w:date="2020-08-08T20:30:00Z"/>
                                  <w:rFonts w:ascii="Times New Roman" w:hAnsi="Times New Roman" w:cs="Times New Roman"/>
                                </w:rPr>
                              </w:pPr>
                              <w:ins w:id="519" w:author="Eshwara Samboju/QC/SYNGENE" w:date="2020-08-08T20:30:00Z">
                                <w:r w:rsidRPr="005D650B">
                                  <w:rPr>
                                    <w:rFonts w:ascii="Times New Roman" w:hAnsi="Times New Roman" w:cs="Times New Roman"/>
                                  </w:rPr>
                                  <w:t>SET-I</w:t>
                                </w:r>
                                <w:r>
                                  <w:rPr>
                                    <w:rFonts w:ascii="Times New Roman" w:hAnsi="Times New Roman" w:cs="Times New Roman"/>
                                  </w:rPr>
                                  <w:t>II</w:t>
                                </w:r>
                                <w:r w:rsidRPr="005D650B">
                                  <w:rPr>
                                    <w:rFonts w:ascii="Times New Roman" w:hAnsi="Times New Roman" w:cs="Times New Roman"/>
                                  </w:rPr>
                                  <w:t xml:space="preserve"> Plate</w:t>
                                </w:r>
                              </w:ins>
                            </w:p>
                            <w:p w14:paraId="6F8BB37C" w14:textId="77777777" w:rsidR="001F1A28" w:rsidRDefault="001F1A28" w:rsidP="00262D92">
                              <w:pPr>
                                <w:shd w:val="clear" w:color="auto" w:fill="FFFFFF" w:themeFill="background1"/>
                                <w:rPr>
                                  <w:ins w:id="520" w:author="Eshwara Samboju/QC/SYNGENE" w:date="2020-08-08T20:30:00Z"/>
                                  <w:rFonts w:ascii="Times New Roman" w:hAnsi="Times New Roman" w:cs="Times New Roman"/>
                                </w:rPr>
                              </w:pPr>
                              <w:ins w:id="521" w:author="Eshwara Samboju/QC/SYNGENE" w:date="2020-08-08T20:30:00Z">
                                <w:r w:rsidRPr="005D650B">
                                  <w:rPr>
                                    <w:rFonts w:ascii="Times New Roman" w:hAnsi="Times New Roman" w:cs="Times New Roman"/>
                                  </w:rPr>
                                  <w:t xml:space="preserve">Exposed By: </w:t>
                                </w:r>
                                <w:r>
                                  <w:rPr>
                                    <w:rFonts w:ascii="Times New Roman" w:hAnsi="Times New Roman" w:cs="Times New Roman"/>
                                  </w:rPr>
                                  <w:t>Deepak</w:t>
                                </w:r>
                              </w:ins>
                            </w:p>
                            <w:p w14:paraId="5D7184DF" w14:textId="77777777" w:rsidR="001F1A28" w:rsidRPr="005D650B" w:rsidRDefault="001F1A28" w:rsidP="00262D92">
                              <w:pPr>
                                <w:shd w:val="clear" w:color="auto" w:fill="FFFFFF" w:themeFill="background1"/>
                                <w:rPr>
                                  <w:ins w:id="522" w:author="Eshwara Samboju/QC/SYNGENE" w:date="2020-08-08T20:30:00Z"/>
                                  <w:rFonts w:ascii="Times New Roman" w:hAnsi="Times New Roman" w:cs="Times New Roman"/>
                                </w:rPr>
                              </w:pPr>
                              <w:ins w:id="523" w:author="Eshwara Samboju/QC/SYNGENE" w:date="2020-08-08T20:30:00Z">
                                <w:r>
                                  <w:rPr>
                                    <w:rFonts w:ascii="Times New Roman" w:hAnsi="Times New Roman" w:cs="Times New Roman"/>
                                  </w:rPr>
                                  <w:t>Identified as SET-III plate based on the signature of analyst on the plate.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BF486" id="Rectangle 18" o:spid="_x0000_s1027" style="position:absolute;left:0;text-align:left;margin-left:346pt;margin-top:5.4pt;width:135.45pt;height:16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" fillcolor="white [3212]" strokecolor="#1f3763 [1604]" strokeweight="1pt">
                  <v:textbox>
                    <w:txbxContent>
                      <w:p w14:paraId="76C49B6E" w14:textId="77777777" w:rsidR="001F1A28" w:rsidRPr="005D650B" w:rsidRDefault="001F1A28" w:rsidP="00262D92">
                        <w:pPr>
                          <w:shd w:val="clear" w:color="auto" w:fill="FFFFFF" w:themeFill="background1"/>
                          <w:rPr>
                            <w:ins w:id="524" w:author="Eshwara Samboju/QC/SYNGENE" w:date="2020-08-08T20:30:00Z"/>
                            <w:rFonts w:ascii="Times New Roman" w:hAnsi="Times New Roman" w:cs="Times New Roman"/>
                          </w:rPr>
                        </w:pPr>
                        <w:ins w:id="525" w:author="Eshwara Samboju/QC/SYNGENE" w:date="2020-08-08T20:30:00Z">
                          <w:r w:rsidRPr="005D650B">
                            <w:rPr>
                              <w:rFonts w:ascii="Times New Roman" w:hAnsi="Times New Roman" w:cs="Times New Roman"/>
                            </w:rPr>
                            <w:t>SET-I</w:t>
                          </w:r>
                          <w:r>
                            <w:rPr>
                              <w:rFonts w:ascii="Times New Roman" w:hAnsi="Times New Roman" w:cs="Times New Roman"/>
                            </w:rPr>
                            <w:t>II</w:t>
                          </w:r>
                          <w:r w:rsidRPr="005D650B">
                            <w:rPr>
                              <w:rFonts w:ascii="Times New Roman" w:hAnsi="Times New Roman" w:cs="Times New Roman"/>
                            </w:rPr>
                            <w:t xml:space="preserve"> Plate</w:t>
                          </w:r>
                        </w:ins>
                      </w:p>
                      <w:p w14:paraId="6F8BB37C" w14:textId="77777777" w:rsidR="001F1A28" w:rsidRDefault="001F1A28" w:rsidP="00262D92">
                        <w:pPr>
                          <w:shd w:val="clear" w:color="auto" w:fill="FFFFFF" w:themeFill="background1"/>
                          <w:rPr>
                            <w:ins w:id="526" w:author="Eshwara Samboju/QC/SYNGENE" w:date="2020-08-08T20:30:00Z"/>
                            <w:rFonts w:ascii="Times New Roman" w:hAnsi="Times New Roman" w:cs="Times New Roman"/>
                          </w:rPr>
                        </w:pPr>
                        <w:ins w:id="527" w:author="Eshwara Samboju/QC/SYNGENE" w:date="2020-08-08T20:30:00Z">
                          <w:r w:rsidRPr="005D650B">
                            <w:rPr>
                              <w:rFonts w:ascii="Times New Roman" w:hAnsi="Times New Roman" w:cs="Times New Roman"/>
                            </w:rPr>
                            <w:t xml:space="preserve">Exposed By: </w:t>
                          </w:r>
                          <w:r>
                            <w:rPr>
                              <w:rFonts w:ascii="Times New Roman" w:hAnsi="Times New Roman" w:cs="Times New Roman"/>
                            </w:rPr>
                            <w:t>Deepak</w:t>
                          </w:r>
                        </w:ins>
                      </w:p>
                      <w:p w14:paraId="5D7184DF" w14:textId="77777777" w:rsidR="001F1A28" w:rsidRPr="005D650B" w:rsidRDefault="001F1A28" w:rsidP="00262D92">
                        <w:pPr>
                          <w:shd w:val="clear" w:color="auto" w:fill="FFFFFF" w:themeFill="background1"/>
                          <w:rPr>
                            <w:ins w:id="528" w:author="Eshwara Samboju/QC/SYNGENE" w:date="2020-08-08T20:30:00Z"/>
                            <w:rFonts w:ascii="Times New Roman" w:hAnsi="Times New Roman" w:cs="Times New Roman"/>
                          </w:rPr>
                        </w:pPr>
                        <w:ins w:id="529" w:author="Eshwara Samboju/QC/SYNGENE" w:date="2020-08-08T20:30:00Z">
                          <w:r>
                            <w:rPr>
                              <w:rFonts w:ascii="Times New Roman" w:hAnsi="Times New Roman" w:cs="Times New Roman"/>
                            </w:rPr>
                            <w:t>Identified as SET-III plate based on the signature of analyst on the plate.</w:t>
                          </w:r>
                        </w:ins>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14:anchorId="3425B32C" wp14:editId="25576A24">
                  <wp:simplePos x="0" y="0"/>
                  <wp:positionH relativeFrom="column">
                    <wp:posOffset>1433634</wp:posOffset>
                  </wp:positionH>
                  <wp:positionV relativeFrom="paragraph">
                    <wp:posOffset>477060</wp:posOffset>
                  </wp:positionV>
                  <wp:extent cx="2960483" cy="45719"/>
                  <wp:effectExtent l="0" t="38100" r="30480" b="88265"/>
                  <wp:wrapNone/>
                  <wp:docPr id="19" name="Straight Arrow Connector 19"/>
                  <wp:cNvGraphicFramePr/>
                  <a:graphic xmlns:a="http://schemas.openxmlformats.org/drawingml/2006/main">
                    <a:graphicData uri="http://schemas.microsoft.com/office/word/2010/wordprocessingShape">
                      <wps:wsp>
                        <wps:cNvCnPr/>
                        <wps:spPr>
                          <a:xfrm>
                            <a:off x="0" y="0"/>
                            <a:ext cx="2960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487A3" id="Straight Arrow Connector 11" o:spid="_x0000_s1026" type="#_x0000_t32" style="position:absolute;margin-left:112.9pt;margin-top:37.55pt;width:233.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color w:val="4472C4" w:themeColor="accent1"/>
            <w:sz w:val="24"/>
            <w:szCs w:val="24"/>
            <w:lang w:val="en-US"/>
          </w:rPr>
          <w:t xml:space="preserve">   </w:t>
        </w:r>
        <w:r>
          <w:rPr>
            <w:rFonts w:eastAsia="Times New Roman"/>
            <w:noProof/>
            <w:color w:val="212121"/>
            <w:lang w:eastAsia="en-IN"/>
          </w:rPr>
          <w:drawing>
            <wp:inline distT="0" distB="0" distL="0" distR="0" wp14:anchorId="258FA1AD" wp14:editId="123A1EFA">
              <wp:extent cx="3720465" cy="2959632"/>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844020-dc00-4c76-a376-3e1349960e21" descr="Image"/>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736521" cy="2972404"/>
                      </a:xfrm>
                      <a:prstGeom prst="rect">
                        <a:avLst/>
                      </a:prstGeom>
                      <a:noFill/>
                      <a:ln>
                        <a:noFill/>
                      </a:ln>
                    </pic:spPr>
                  </pic:pic>
                </a:graphicData>
              </a:graphic>
            </wp:inline>
          </w:drawing>
        </w:r>
        <w:r>
          <w:t xml:space="preserve">                    </w:t>
        </w:r>
      </w:ins>
    </w:p>
    <w:p w14:paraId="029BF780" w14:textId="77777777" w:rsidR="00262D92" w:rsidRDefault="00262D92" w:rsidP="00262D92">
      <w:pPr>
        <w:pStyle w:val="Heading1"/>
        <w:tabs>
          <w:tab w:val="left" w:pos="990"/>
        </w:tabs>
        <w:spacing w:before="120" w:after="120" w:line="360" w:lineRule="auto"/>
        <w:ind w:right="180"/>
        <w:jc w:val="both"/>
        <w:rPr>
          <w:ins w:id="530" w:author="Eshwara Samboju/QC/SYNGENE" w:date="2020-08-08T20:30:00Z"/>
          <w:rFonts w:ascii="Times New Roman" w:hAnsi="Times New Roman" w:cs="Times New Roman"/>
          <w:b/>
          <w:color w:val="auto"/>
          <w:sz w:val="24"/>
          <w:szCs w:val="24"/>
        </w:rPr>
      </w:pPr>
    </w:p>
    <w:p w14:paraId="34728D2B" w14:textId="77777777" w:rsidR="00262D92" w:rsidRDefault="00262D92" w:rsidP="00262D92">
      <w:pPr>
        <w:rPr>
          <w:ins w:id="531" w:author="Eshwara Samboju/QC/SYNGENE" w:date="2020-08-08T20:30:00Z"/>
        </w:rPr>
      </w:pPr>
      <w:ins w:id="532" w:author="Eshwara Samboju/QC/SYNGENE" w:date="2020-08-08T20:30:00Z">
        <w:r>
          <w:rPr>
            <w:noProof/>
            <w:lang w:eastAsia="en-IN"/>
          </w:rPr>
          <mc:AlternateContent>
            <mc:Choice Requires="wps">
              <w:drawing>
                <wp:anchor distT="0" distB="0" distL="114300" distR="114300" simplePos="0" relativeHeight="251680768" behindDoc="0" locked="0" layoutInCell="1" allowOverlap="1" wp14:anchorId="5AC307FA" wp14:editId="0715F3A4">
                  <wp:simplePos x="0" y="0"/>
                  <wp:positionH relativeFrom="column">
                    <wp:posOffset>4348851</wp:posOffset>
                  </wp:positionH>
                  <wp:positionV relativeFrom="paragraph">
                    <wp:posOffset>378781</wp:posOffset>
                  </wp:positionV>
                  <wp:extent cx="1719580" cy="2181885"/>
                  <wp:effectExtent l="0" t="0" r="13970" b="27940"/>
                  <wp:wrapNone/>
                  <wp:docPr id="20" name="Rectangle 20"/>
                  <wp:cNvGraphicFramePr/>
                  <a:graphic xmlns:a="http://schemas.openxmlformats.org/drawingml/2006/main">
                    <a:graphicData uri="http://schemas.microsoft.com/office/word/2010/wordprocessingShape">
                      <wps:wsp>
                        <wps:cNvSpPr/>
                        <wps:spPr>
                          <a:xfrm>
                            <a:off x="0" y="0"/>
                            <a:ext cx="1719580" cy="21818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554D1D" w14:textId="77777777" w:rsidR="001F1A28" w:rsidRPr="005D650B" w:rsidRDefault="001F1A28" w:rsidP="00262D92">
                              <w:pPr>
                                <w:shd w:val="clear" w:color="auto" w:fill="FFFFFF" w:themeFill="background1"/>
                                <w:rPr>
                                  <w:ins w:id="533" w:author="Eshwara Samboju/QC/SYNGENE" w:date="2020-08-08T20:30:00Z"/>
                                  <w:rFonts w:ascii="Times New Roman" w:hAnsi="Times New Roman" w:cs="Times New Roman"/>
                                </w:rPr>
                              </w:pPr>
                              <w:ins w:id="534" w:author="Eshwara Samboju/QC/SYNGENE" w:date="2020-08-08T20:30:00Z">
                                <w:r>
                                  <w:rPr>
                                    <w:rFonts w:ascii="Times New Roman" w:hAnsi="Times New Roman" w:cs="Times New Roman"/>
                                  </w:rPr>
                                  <w:t>SET-II</w:t>
                                </w:r>
                                <w:r w:rsidRPr="005D650B">
                                  <w:rPr>
                                    <w:rFonts w:ascii="Times New Roman" w:hAnsi="Times New Roman" w:cs="Times New Roman"/>
                                  </w:rPr>
                                  <w:t xml:space="preserve"> Plate</w:t>
                                </w:r>
                                <w:r>
                                  <w:rPr>
                                    <w:rFonts w:ascii="Times New Roman" w:hAnsi="Times New Roman" w:cs="Times New Roman"/>
                                  </w:rPr>
                                  <w:t>s</w:t>
                                </w:r>
                              </w:ins>
                            </w:p>
                            <w:p w14:paraId="1D7BF37B" w14:textId="77777777" w:rsidR="001F1A28" w:rsidRDefault="001F1A28" w:rsidP="00262D92">
                              <w:pPr>
                                <w:shd w:val="clear" w:color="auto" w:fill="FFFFFF" w:themeFill="background1"/>
                                <w:rPr>
                                  <w:ins w:id="535" w:author="Eshwara Samboju/QC/SYNGENE" w:date="2020-08-08T20:30:00Z"/>
                                  <w:rFonts w:ascii="Times New Roman" w:hAnsi="Times New Roman" w:cs="Times New Roman"/>
                                </w:rPr>
                              </w:pPr>
                              <w:ins w:id="536" w:author="Eshwara Samboju/QC/SYNGENE" w:date="2020-08-08T20:30:00Z">
                                <w:r w:rsidRPr="005D650B">
                                  <w:rPr>
                                    <w:rFonts w:ascii="Times New Roman" w:hAnsi="Times New Roman" w:cs="Times New Roman"/>
                                  </w:rPr>
                                  <w:t xml:space="preserve">Exposed By: </w:t>
                                </w:r>
                                <w:r>
                                  <w:rPr>
                                    <w:rFonts w:ascii="Times New Roman" w:hAnsi="Times New Roman" w:cs="Times New Roman"/>
                                  </w:rPr>
                                  <w:t>Prabhakar Rajendran</w:t>
                                </w:r>
                              </w:ins>
                            </w:p>
                            <w:p w14:paraId="37387407" w14:textId="77777777" w:rsidR="001F1A28" w:rsidRPr="005D650B" w:rsidRDefault="001F1A28" w:rsidP="00262D92">
                              <w:pPr>
                                <w:shd w:val="clear" w:color="auto" w:fill="FFFFFF" w:themeFill="background1"/>
                                <w:rPr>
                                  <w:ins w:id="537" w:author="Eshwara Samboju/QC/SYNGENE" w:date="2020-08-08T20:30:00Z"/>
                                  <w:rFonts w:ascii="Times New Roman" w:hAnsi="Times New Roman" w:cs="Times New Roman"/>
                                </w:rPr>
                              </w:pPr>
                              <w:ins w:id="538" w:author="Eshwara Samboju/QC/SYNGENE" w:date="2020-08-08T20:30:00Z">
                                <w:r>
                                  <w:rPr>
                                    <w:rFonts w:ascii="Times New Roman" w:hAnsi="Times New Roman" w:cs="Times New Roman"/>
                                  </w:rPr>
                                  <w:t xml:space="preserve">SP-80 Set-I plate is available with Label and the SET-III plate is exposed by </w:t>
                                </w:r>
                                <w:proofErr w:type="spellStart"/>
                                <w:proofErr w:type="gramStart"/>
                                <w:r>
                                  <w:rPr>
                                    <w:rFonts w:ascii="Times New Roman" w:hAnsi="Times New Roman" w:cs="Times New Roman"/>
                                  </w:rPr>
                                  <w:t>Deepak,therefore</w:t>
                                </w:r>
                                <w:proofErr w:type="spellEnd"/>
                                <w:proofErr w:type="gramEnd"/>
                                <w:r>
                                  <w:rPr>
                                    <w:rFonts w:ascii="Times New Roman" w:hAnsi="Times New Roman" w:cs="Times New Roman"/>
                                  </w:rPr>
                                  <w:t xml:space="preserve"> the available plate relates to SET-II</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307FA" id="Rectangle 20" o:spid="_x0000_s1028" style="position:absolute;margin-left:342.45pt;margin-top:29.85pt;width:135.4pt;height:17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" fillcolor="white [3212]" strokecolor="#1f3763 [1604]" strokeweight="1pt">
                  <v:textbox>
                    <w:txbxContent>
                      <w:p w14:paraId="02554D1D" w14:textId="77777777" w:rsidR="001F1A28" w:rsidRPr="005D650B" w:rsidRDefault="001F1A28" w:rsidP="00262D92">
                        <w:pPr>
                          <w:shd w:val="clear" w:color="auto" w:fill="FFFFFF" w:themeFill="background1"/>
                          <w:rPr>
                            <w:ins w:id="539" w:author="Eshwara Samboju/QC/SYNGENE" w:date="2020-08-08T20:30:00Z"/>
                            <w:rFonts w:ascii="Times New Roman" w:hAnsi="Times New Roman" w:cs="Times New Roman"/>
                          </w:rPr>
                        </w:pPr>
                        <w:ins w:id="540" w:author="Eshwara Samboju/QC/SYNGENE" w:date="2020-08-08T20:30:00Z">
                          <w:r>
                            <w:rPr>
                              <w:rFonts w:ascii="Times New Roman" w:hAnsi="Times New Roman" w:cs="Times New Roman"/>
                            </w:rPr>
                            <w:t>SET-II</w:t>
                          </w:r>
                          <w:r w:rsidRPr="005D650B">
                            <w:rPr>
                              <w:rFonts w:ascii="Times New Roman" w:hAnsi="Times New Roman" w:cs="Times New Roman"/>
                            </w:rPr>
                            <w:t xml:space="preserve"> Plate</w:t>
                          </w:r>
                          <w:r>
                            <w:rPr>
                              <w:rFonts w:ascii="Times New Roman" w:hAnsi="Times New Roman" w:cs="Times New Roman"/>
                            </w:rPr>
                            <w:t>s</w:t>
                          </w:r>
                        </w:ins>
                      </w:p>
                      <w:p w14:paraId="1D7BF37B" w14:textId="77777777" w:rsidR="001F1A28" w:rsidRDefault="001F1A28" w:rsidP="00262D92">
                        <w:pPr>
                          <w:shd w:val="clear" w:color="auto" w:fill="FFFFFF" w:themeFill="background1"/>
                          <w:rPr>
                            <w:ins w:id="541" w:author="Eshwara Samboju/QC/SYNGENE" w:date="2020-08-08T20:30:00Z"/>
                            <w:rFonts w:ascii="Times New Roman" w:hAnsi="Times New Roman" w:cs="Times New Roman"/>
                          </w:rPr>
                        </w:pPr>
                        <w:ins w:id="542" w:author="Eshwara Samboju/QC/SYNGENE" w:date="2020-08-08T20:30:00Z">
                          <w:r w:rsidRPr="005D650B">
                            <w:rPr>
                              <w:rFonts w:ascii="Times New Roman" w:hAnsi="Times New Roman" w:cs="Times New Roman"/>
                            </w:rPr>
                            <w:t xml:space="preserve">Exposed By: </w:t>
                          </w:r>
                          <w:r>
                            <w:rPr>
                              <w:rFonts w:ascii="Times New Roman" w:hAnsi="Times New Roman" w:cs="Times New Roman"/>
                            </w:rPr>
                            <w:t>Prabhakar Rajendran</w:t>
                          </w:r>
                        </w:ins>
                      </w:p>
                      <w:p w14:paraId="37387407" w14:textId="77777777" w:rsidR="001F1A28" w:rsidRPr="005D650B" w:rsidRDefault="001F1A28" w:rsidP="00262D92">
                        <w:pPr>
                          <w:shd w:val="clear" w:color="auto" w:fill="FFFFFF" w:themeFill="background1"/>
                          <w:rPr>
                            <w:ins w:id="543" w:author="Eshwara Samboju/QC/SYNGENE" w:date="2020-08-08T20:30:00Z"/>
                            <w:rFonts w:ascii="Times New Roman" w:hAnsi="Times New Roman" w:cs="Times New Roman"/>
                          </w:rPr>
                        </w:pPr>
                        <w:ins w:id="544" w:author="Eshwara Samboju/QC/SYNGENE" w:date="2020-08-08T20:30:00Z">
                          <w:r>
                            <w:rPr>
                              <w:rFonts w:ascii="Times New Roman" w:hAnsi="Times New Roman" w:cs="Times New Roman"/>
                            </w:rPr>
                            <w:t xml:space="preserve">SP-80 Set-I plate is available with Label and the SET-III plate is exposed by </w:t>
                          </w:r>
                          <w:proofErr w:type="spellStart"/>
                          <w:proofErr w:type="gramStart"/>
                          <w:r>
                            <w:rPr>
                              <w:rFonts w:ascii="Times New Roman" w:hAnsi="Times New Roman" w:cs="Times New Roman"/>
                            </w:rPr>
                            <w:t>Deepak,therefore</w:t>
                          </w:r>
                          <w:proofErr w:type="spellEnd"/>
                          <w:proofErr w:type="gramEnd"/>
                          <w:r>
                            <w:rPr>
                              <w:rFonts w:ascii="Times New Roman" w:hAnsi="Times New Roman" w:cs="Times New Roman"/>
                            </w:rPr>
                            <w:t xml:space="preserve"> the available plate relates to SET-II</w:t>
                          </w:r>
                        </w:ins>
                      </w:p>
                    </w:txbxContent>
                  </v:textbox>
                </v:rect>
              </w:pict>
            </mc:Fallback>
          </mc:AlternateContent>
        </w:r>
        <w:r>
          <w:rPr>
            <w:noProof/>
            <w:lang w:eastAsia="en-IN"/>
          </w:rPr>
          <mc:AlternateContent>
            <mc:Choice Requires="wps">
              <w:drawing>
                <wp:anchor distT="0" distB="0" distL="114300" distR="114300" simplePos="0" relativeHeight="251678720" behindDoc="0" locked="0" layoutInCell="1" allowOverlap="1" wp14:anchorId="70308AAE" wp14:editId="11452695">
                  <wp:simplePos x="0" y="0"/>
                  <wp:positionH relativeFrom="column">
                    <wp:posOffset>2465730</wp:posOffset>
                  </wp:positionH>
                  <wp:positionV relativeFrom="paragraph">
                    <wp:posOffset>555072</wp:posOffset>
                  </wp:positionV>
                  <wp:extent cx="1883121" cy="45719"/>
                  <wp:effectExtent l="0" t="38100" r="41275" b="88265"/>
                  <wp:wrapNone/>
                  <wp:docPr id="21" name="Straight Arrow Connector 21"/>
                  <wp:cNvGraphicFramePr/>
                  <a:graphic xmlns:a="http://schemas.openxmlformats.org/drawingml/2006/main">
                    <a:graphicData uri="http://schemas.microsoft.com/office/word/2010/wordprocessingShape">
                      <wps:wsp>
                        <wps:cNvCnPr/>
                        <wps:spPr>
                          <a:xfrm>
                            <a:off x="0" y="0"/>
                            <a:ext cx="18831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04ADD" id="Straight Arrow Connector 13" o:spid="_x0000_s1026" type="#_x0000_t32" style="position:absolute;margin-left:194.15pt;margin-top:43.7pt;width:148.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" strokecolor="#4472c4 [3204]" strokeweight=".5pt">
                  <v:stroke endarrow="block" joinstyle="miter"/>
                </v:shape>
              </w:pict>
            </mc:Fallback>
          </mc:AlternateContent>
        </w:r>
        <w:r>
          <w:rPr>
            <w:rFonts w:eastAsia="Times New Roman"/>
            <w:noProof/>
            <w:color w:val="212121"/>
            <w:lang w:eastAsia="en-IN"/>
          </w:rPr>
          <w:drawing>
            <wp:inline distT="0" distB="0" distL="0" distR="0" wp14:anchorId="24E5CEDD" wp14:editId="1F3DB89F">
              <wp:extent cx="3630314" cy="3501401"/>
              <wp:effectExtent l="0" t="0" r="8255" b="381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db35e1-2fad-4bc8-b9a4-71d526eeedda" descr="Image"/>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642580" cy="3513231"/>
                      </a:xfrm>
                      <a:prstGeom prst="rect">
                        <a:avLst/>
                      </a:prstGeom>
                      <a:noFill/>
                      <a:ln>
                        <a:noFill/>
                      </a:ln>
                    </pic:spPr>
                  </pic:pic>
                </a:graphicData>
              </a:graphic>
            </wp:inline>
          </w:drawing>
        </w:r>
        <w:r>
          <w:rPr>
            <w:rFonts w:eastAsia="Times New Roman"/>
            <w:noProof/>
            <w:color w:val="212121"/>
          </w:rPr>
          <w:t xml:space="preserve">                        </w:t>
        </w:r>
      </w:ins>
    </w:p>
    <w:p w14:paraId="299E6FC9" w14:textId="77777777" w:rsidR="00262D92" w:rsidRDefault="00262D92" w:rsidP="00262D92">
      <w:pPr>
        <w:rPr>
          <w:ins w:id="545" w:author="Eshwara Samboju/QC/SYNGENE" w:date="2020-08-06T22:21:00Z"/>
        </w:rPr>
      </w:pPr>
    </w:p>
    <w:p w14:paraId="3E332F3D" w14:textId="77777777" w:rsidR="00262D92" w:rsidRDefault="00262D92" w:rsidP="00262D92">
      <w:pPr>
        <w:rPr>
          <w:ins w:id="546" w:author="Eshwara Samboju/QC/SYNGENE" w:date="2020-08-06T22:21:00Z"/>
        </w:rPr>
      </w:pPr>
    </w:p>
    <w:p w14:paraId="4CA7F9FF" w14:textId="77777777" w:rsidR="00262D92" w:rsidRDefault="00262D92" w:rsidP="00262D92">
      <w:pPr>
        <w:rPr>
          <w:ins w:id="547" w:author="Eshwara Samboju/QC/SYNGENE" w:date="2020-08-08T20:30:00Z"/>
        </w:rPr>
      </w:pPr>
    </w:p>
    <w:p w14:paraId="632E8660" w14:textId="77777777" w:rsidR="00262D92" w:rsidRDefault="00262D92" w:rsidP="00262D92">
      <w:pPr>
        <w:rPr>
          <w:ins w:id="548" w:author="Eshwara Samboju/QC/SYNGENE" w:date="2020-08-08T20:30:00Z"/>
        </w:rPr>
      </w:pPr>
      <w:ins w:id="549" w:author="Eshwara Samboju/QC/SYNGENE" w:date="2020-08-08T20:30:00Z">
        <w:r>
          <w:rPr>
            <w:noProof/>
            <w:lang w:eastAsia="en-IN"/>
          </w:rPr>
          <w:lastRenderedPageBreak/>
          <mc:AlternateContent>
            <mc:Choice Requires="wps">
              <w:drawing>
                <wp:anchor distT="0" distB="0" distL="114300" distR="114300" simplePos="0" relativeHeight="251681792" behindDoc="0" locked="0" layoutInCell="1" allowOverlap="1" wp14:anchorId="1DE0786A" wp14:editId="47784D61">
                  <wp:simplePos x="0" y="0"/>
                  <wp:positionH relativeFrom="column">
                    <wp:posOffset>4258316</wp:posOffset>
                  </wp:positionH>
                  <wp:positionV relativeFrom="paragraph">
                    <wp:posOffset>113678</wp:posOffset>
                  </wp:positionV>
                  <wp:extent cx="1719580" cy="1611516"/>
                  <wp:effectExtent l="0" t="0" r="13970" b="27305"/>
                  <wp:wrapNone/>
                  <wp:docPr id="22" name="Rectangle 22"/>
                  <wp:cNvGraphicFramePr/>
                  <a:graphic xmlns:a="http://schemas.openxmlformats.org/drawingml/2006/main">
                    <a:graphicData uri="http://schemas.microsoft.com/office/word/2010/wordprocessingShape">
                      <wps:wsp>
                        <wps:cNvSpPr/>
                        <wps:spPr>
                          <a:xfrm>
                            <a:off x="0" y="0"/>
                            <a:ext cx="1719580" cy="16115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ADD583" w14:textId="77777777" w:rsidR="001F1A28" w:rsidRPr="005D650B" w:rsidRDefault="001F1A28" w:rsidP="00262D92">
                              <w:pPr>
                                <w:shd w:val="clear" w:color="auto" w:fill="FFFFFF" w:themeFill="background1"/>
                                <w:rPr>
                                  <w:ins w:id="550" w:author="Eshwara Samboju/QC/SYNGENE" w:date="2020-08-08T20:30:00Z"/>
                                  <w:rFonts w:ascii="Times New Roman" w:hAnsi="Times New Roman" w:cs="Times New Roman"/>
                                </w:rPr>
                              </w:pPr>
                              <w:ins w:id="551" w:author="Eshwara Samboju/QC/SYNGENE" w:date="2020-08-08T20:30:00Z">
                                <w:r>
                                  <w:rPr>
                                    <w:rFonts w:ascii="Times New Roman" w:hAnsi="Times New Roman" w:cs="Times New Roman"/>
                                  </w:rPr>
                                  <w:t>SET-I/SET-II</w:t>
                                </w:r>
                                <w:r w:rsidRPr="005D650B">
                                  <w:rPr>
                                    <w:rFonts w:ascii="Times New Roman" w:hAnsi="Times New Roman" w:cs="Times New Roman"/>
                                  </w:rPr>
                                  <w:t xml:space="preserve"> Plate</w:t>
                                </w:r>
                                <w:r>
                                  <w:rPr>
                                    <w:rFonts w:ascii="Times New Roman" w:hAnsi="Times New Roman" w:cs="Times New Roman"/>
                                  </w:rPr>
                                  <w:t>s</w:t>
                                </w:r>
                              </w:ins>
                            </w:p>
                            <w:p w14:paraId="31E4BB3D" w14:textId="77777777" w:rsidR="001F1A28" w:rsidRDefault="001F1A28" w:rsidP="00262D92">
                              <w:pPr>
                                <w:shd w:val="clear" w:color="auto" w:fill="FFFFFF" w:themeFill="background1"/>
                                <w:rPr>
                                  <w:ins w:id="552" w:author="Eshwara Samboju/QC/SYNGENE" w:date="2020-08-08T20:30:00Z"/>
                                  <w:rFonts w:ascii="Times New Roman" w:hAnsi="Times New Roman" w:cs="Times New Roman"/>
                                </w:rPr>
                              </w:pPr>
                              <w:ins w:id="553" w:author="Eshwara Samboju/QC/SYNGENE" w:date="2020-08-08T20:30:00Z">
                                <w:r w:rsidRPr="005D650B">
                                  <w:rPr>
                                    <w:rFonts w:ascii="Times New Roman" w:hAnsi="Times New Roman" w:cs="Times New Roman"/>
                                  </w:rPr>
                                  <w:t xml:space="preserve">Exposed By: </w:t>
                                </w:r>
                                <w:r>
                                  <w:rPr>
                                    <w:rFonts w:ascii="Times New Roman" w:hAnsi="Times New Roman" w:cs="Times New Roman"/>
                                  </w:rPr>
                                  <w:t>Prabhakar Rajendran.</w:t>
                                </w:r>
                              </w:ins>
                            </w:p>
                            <w:p w14:paraId="2EEFD2ED" w14:textId="77777777" w:rsidR="001F1A28" w:rsidRPr="005D650B" w:rsidRDefault="001F1A28" w:rsidP="00262D92">
                              <w:pPr>
                                <w:shd w:val="clear" w:color="auto" w:fill="FFFFFF" w:themeFill="background1"/>
                                <w:rPr>
                                  <w:ins w:id="554" w:author="Eshwara Samboju/QC/SYNGENE" w:date="2020-08-08T20:30:00Z"/>
                                  <w:rFonts w:ascii="Times New Roman" w:hAnsi="Times New Roman" w:cs="Times New Roman"/>
                                </w:rPr>
                              </w:pPr>
                              <w:ins w:id="555" w:author="Eshwara Samboju/QC/SYNGENE" w:date="2020-08-08T20:30:00Z">
                                <w:r>
                                  <w:rPr>
                                    <w:rFonts w:ascii="Times New Roman" w:hAnsi="Times New Roman" w:cs="Times New Roman"/>
                                  </w:rPr>
                                  <w:t xml:space="preserve">This plate may </w:t>
                                </w:r>
                                <w:proofErr w:type="gramStart"/>
                                <w:r>
                                  <w:rPr>
                                    <w:rFonts w:ascii="Times New Roman" w:hAnsi="Times New Roman" w:cs="Times New Roman"/>
                                  </w:rPr>
                                  <w:t>associated</w:t>
                                </w:r>
                                <w:proofErr w:type="gramEnd"/>
                                <w:r>
                                  <w:rPr>
                                    <w:rFonts w:ascii="Times New Roman" w:hAnsi="Times New Roman" w:cs="Times New Roman"/>
                                  </w:rPr>
                                  <w:t xml:space="preserve"> to SET-I/SETII</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0786A" id="Rectangle 22" o:spid="_x0000_s1029" style="position:absolute;margin-left:335.3pt;margin-top:8.95pt;width:135.4pt;height:1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" fillcolor="white [3212]" strokecolor="#1f3763 [1604]" strokeweight="1pt">
                  <v:textbox>
                    <w:txbxContent>
                      <w:p w14:paraId="12ADD583" w14:textId="77777777" w:rsidR="001F1A28" w:rsidRPr="005D650B" w:rsidRDefault="001F1A28" w:rsidP="00262D92">
                        <w:pPr>
                          <w:shd w:val="clear" w:color="auto" w:fill="FFFFFF" w:themeFill="background1"/>
                          <w:rPr>
                            <w:ins w:id="556" w:author="Eshwara Samboju/QC/SYNGENE" w:date="2020-08-08T20:30:00Z"/>
                            <w:rFonts w:ascii="Times New Roman" w:hAnsi="Times New Roman" w:cs="Times New Roman"/>
                          </w:rPr>
                        </w:pPr>
                        <w:ins w:id="557" w:author="Eshwara Samboju/QC/SYNGENE" w:date="2020-08-08T20:30:00Z">
                          <w:r>
                            <w:rPr>
                              <w:rFonts w:ascii="Times New Roman" w:hAnsi="Times New Roman" w:cs="Times New Roman"/>
                            </w:rPr>
                            <w:t>SET-I/SET-II</w:t>
                          </w:r>
                          <w:r w:rsidRPr="005D650B">
                            <w:rPr>
                              <w:rFonts w:ascii="Times New Roman" w:hAnsi="Times New Roman" w:cs="Times New Roman"/>
                            </w:rPr>
                            <w:t xml:space="preserve"> Plate</w:t>
                          </w:r>
                          <w:r>
                            <w:rPr>
                              <w:rFonts w:ascii="Times New Roman" w:hAnsi="Times New Roman" w:cs="Times New Roman"/>
                            </w:rPr>
                            <w:t>s</w:t>
                          </w:r>
                        </w:ins>
                      </w:p>
                      <w:p w14:paraId="31E4BB3D" w14:textId="77777777" w:rsidR="001F1A28" w:rsidRDefault="001F1A28" w:rsidP="00262D92">
                        <w:pPr>
                          <w:shd w:val="clear" w:color="auto" w:fill="FFFFFF" w:themeFill="background1"/>
                          <w:rPr>
                            <w:ins w:id="558" w:author="Eshwara Samboju/QC/SYNGENE" w:date="2020-08-08T20:30:00Z"/>
                            <w:rFonts w:ascii="Times New Roman" w:hAnsi="Times New Roman" w:cs="Times New Roman"/>
                          </w:rPr>
                        </w:pPr>
                        <w:ins w:id="559" w:author="Eshwara Samboju/QC/SYNGENE" w:date="2020-08-08T20:30:00Z">
                          <w:r w:rsidRPr="005D650B">
                            <w:rPr>
                              <w:rFonts w:ascii="Times New Roman" w:hAnsi="Times New Roman" w:cs="Times New Roman"/>
                            </w:rPr>
                            <w:t xml:space="preserve">Exposed By: </w:t>
                          </w:r>
                          <w:r>
                            <w:rPr>
                              <w:rFonts w:ascii="Times New Roman" w:hAnsi="Times New Roman" w:cs="Times New Roman"/>
                            </w:rPr>
                            <w:t>Prabhakar Rajendran.</w:t>
                          </w:r>
                        </w:ins>
                      </w:p>
                      <w:p w14:paraId="2EEFD2ED" w14:textId="77777777" w:rsidR="001F1A28" w:rsidRPr="005D650B" w:rsidRDefault="001F1A28" w:rsidP="00262D92">
                        <w:pPr>
                          <w:shd w:val="clear" w:color="auto" w:fill="FFFFFF" w:themeFill="background1"/>
                          <w:rPr>
                            <w:ins w:id="560" w:author="Eshwara Samboju/QC/SYNGENE" w:date="2020-08-08T20:30:00Z"/>
                            <w:rFonts w:ascii="Times New Roman" w:hAnsi="Times New Roman" w:cs="Times New Roman"/>
                          </w:rPr>
                        </w:pPr>
                        <w:ins w:id="561" w:author="Eshwara Samboju/QC/SYNGENE" w:date="2020-08-08T20:30:00Z">
                          <w:r>
                            <w:rPr>
                              <w:rFonts w:ascii="Times New Roman" w:hAnsi="Times New Roman" w:cs="Times New Roman"/>
                            </w:rPr>
                            <w:t xml:space="preserve">This plate may </w:t>
                          </w:r>
                          <w:proofErr w:type="gramStart"/>
                          <w:r>
                            <w:rPr>
                              <w:rFonts w:ascii="Times New Roman" w:hAnsi="Times New Roman" w:cs="Times New Roman"/>
                            </w:rPr>
                            <w:t>associated</w:t>
                          </w:r>
                          <w:proofErr w:type="gramEnd"/>
                          <w:r>
                            <w:rPr>
                              <w:rFonts w:ascii="Times New Roman" w:hAnsi="Times New Roman" w:cs="Times New Roman"/>
                            </w:rPr>
                            <w:t xml:space="preserve"> to SET-I/SETII</w:t>
                          </w:r>
                        </w:ins>
                      </w:p>
                    </w:txbxContent>
                  </v:textbox>
                </v:rect>
              </w:pict>
            </mc:Fallback>
          </mc:AlternateContent>
        </w:r>
        <w:r>
          <w:rPr>
            <w:noProof/>
            <w:lang w:eastAsia="en-IN"/>
          </w:rPr>
          <mc:AlternateContent>
            <mc:Choice Requires="wps">
              <w:drawing>
                <wp:anchor distT="0" distB="0" distL="114300" distR="114300" simplePos="0" relativeHeight="251679744" behindDoc="0" locked="0" layoutInCell="1" allowOverlap="1" wp14:anchorId="6D3D5807" wp14:editId="656703EB">
                  <wp:simplePos x="0" y="0"/>
                  <wp:positionH relativeFrom="column">
                    <wp:posOffset>2465730</wp:posOffset>
                  </wp:positionH>
                  <wp:positionV relativeFrom="paragraph">
                    <wp:posOffset>435238</wp:posOffset>
                  </wp:positionV>
                  <wp:extent cx="1792586" cy="50731"/>
                  <wp:effectExtent l="0" t="19050" r="74930" b="102235"/>
                  <wp:wrapNone/>
                  <wp:docPr id="23" name="Straight Arrow Connector 23"/>
                  <wp:cNvGraphicFramePr/>
                  <a:graphic xmlns:a="http://schemas.openxmlformats.org/drawingml/2006/main">
                    <a:graphicData uri="http://schemas.microsoft.com/office/word/2010/wordprocessingShape">
                      <wps:wsp>
                        <wps:cNvCnPr/>
                        <wps:spPr>
                          <a:xfrm>
                            <a:off x="0" y="0"/>
                            <a:ext cx="1792586" cy="50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E8569" id="Straight Arrow Connector 14" o:spid="_x0000_s1026" type="#_x0000_t32" style="position:absolute;margin-left:194.15pt;margin-top:34.25pt;width:141.15pt;height: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" strokecolor="#4472c4 [3204]" strokeweight=".5pt">
                  <v:stroke endarrow="block" joinstyle="miter"/>
                </v:shape>
              </w:pict>
            </mc:Fallback>
          </mc:AlternateContent>
        </w:r>
        <w:r>
          <w:rPr>
            <w:rFonts w:eastAsia="Times New Roman"/>
            <w:noProof/>
            <w:color w:val="212121"/>
            <w:lang w:eastAsia="en-IN"/>
          </w:rPr>
          <w:drawing>
            <wp:inline distT="0" distB="0" distL="0" distR="0" wp14:anchorId="3C0E467B" wp14:editId="0AB2BD0C">
              <wp:extent cx="3630295" cy="2787015"/>
              <wp:effectExtent l="0" t="0" r="8255"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1f6c73-2c5c-4451-a49d-ec559c828ba7" descr="Image"/>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3646396" cy="2799376"/>
                      </a:xfrm>
                      <a:prstGeom prst="rect">
                        <a:avLst/>
                      </a:prstGeom>
                      <a:noFill/>
                      <a:ln>
                        <a:noFill/>
                      </a:ln>
                    </pic:spPr>
                  </pic:pic>
                </a:graphicData>
              </a:graphic>
            </wp:inline>
          </w:drawing>
        </w:r>
        <w:r>
          <w:t xml:space="preserve">    </w:t>
        </w:r>
      </w:ins>
    </w:p>
    <w:p w14:paraId="0AE5E972" w14:textId="77777777" w:rsidR="00262D92" w:rsidRPr="003F18E6" w:rsidRDefault="00262D92" w:rsidP="00262D92">
      <w:pPr>
        <w:rPr>
          <w:ins w:id="562" w:author="Eshwara Samboju/QC/SYNGENE" w:date="2020-08-08T20:30:00Z"/>
          <w:rFonts w:ascii="Times New Roman" w:hAnsi="Times New Roman" w:cs="Times New Roman"/>
          <w:sz w:val="24"/>
          <w:szCs w:val="24"/>
        </w:rPr>
      </w:pPr>
      <w:ins w:id="563" w:author="Eshwara Samboju/QC/SYNGENE" w:date="2020-08-08T20:30:00Z">
        <w:r w:rsidRPr="003F18E6">
          <w:rPr>
            <w:rFonts w:ascii="Times New Roman" w:hAnsi="Times New Roman" w:cs="Times New Roman"/>
            <w:b/>
            <w:bCs/>
            <w:sz w:val="24"/>
            <w:szCs w:val="24"/>
          </w:rPr>
          <w:t>Note:</w:t>
        </w:r>
        <w:r w:rsidRPr="003F18E6">
          <w:rPr>
            <w:rFonts w:ascii="Times New Roman" w:hAnsi="Times New Roman" w:cs="Times New Roman"/>
            <w:sz w:val="24"/>
            <w:szCs w:val="24"/>
          </w:rPr>
          <w:t xml:space="preserve"> There is an ambiguity in the results of SP-79 </w:t>
        </w:r>
        <w:r>
          <w:rPr>
            <w:rFonts w:ascii="Times New Roman" w:hAnsi="Times New Roman" w:cs="Times New Roman"/>
            <w:sz w:val="24"/>
            <w:szCs w:val="24"/>
          </w:rPr>
          <w:t>does</w:t>
        </w:r>
        <w:r w:rsidRPr="003F18E6">
          <w:rPr>
            <w:rFonts w:ascii="Times New Roman" w:hAnsi="Times New Roman" w:cs="Times New Roman"/>
            <w:sz w:val="24"/>
            <w:szCs w:val="24"/>
          </w:rPr>
          <w:t xml:space="preserve"> it belongs to either Set-I /Set-</w:t>
        </w:r>
        <w:proofErr w:type="spellStart"/>
        <w:proofErr w:type="gramStart"/>
        <w:r w:rsidRPr="003F18E6">
          <w:rPr>
            <w:rFonts w:ascii="Times New Roman" w:hAnsi="Times New Roman" w:cs="Times New Roman"/>
            <w:sz w:val="24"/>
            <w:szCs w:val="24"/>
          </w:rPr>
          <w:t>II</w:t>
        </w:r>
        <w:r>
          <w:rPr>
            <w:rFonts w:ascii="Times New Roman" w:hAnsi="Times New Roman" w:cs="Times New Roman"/>
            <w:sz w:val="24"/>
            <w:szCs w:val="24"/>
          </w:rPr>
          <w:t>.However</w:t>
        </w:r>
        <w:proofErr w:type="spellEnd"/>
        <w:proofErr w:type="gramEnd"/>
        <w:r>
          <w:rPr>
            <w:rFonts w:ascii="Times New Roman" w:hAnsi="Times New Roman" w:cs="Times New Roman"/>
            <w:sz w:val="24"/>
            <w:szCs w:val="24"/>
          </w:rPr>
          <w:t xml:space="preserve"> it is evident that the microbial recovery were observed during the filling activity.</w:t>
        </w:r>
      </w:ins>
    </w:p>
    <w:p w14:paraId="3139625A" w14:textId="77777777" w:rsidR="00262D92" w:rsidRDefault="00262D92" w:rsidP="00262D92">
      <w:pPr>
        <w:pStyle w:val="ListParagraph"/>
        <w:spacing w:before="120" w:after="120" w:line="360" w:lineRule="auto"/>
        <w:ind w:left="1276" w:right="180"/>
        <w:rPr>
          <w:ins w:id="564" w:author="Eshwara Samboju/QC/SYNGENE" w:date="2020-08-08T20:30:00Z"/>
          <w:rFonts w:ascii="Times New Roman" w:eastAsia="Times New Roman" w:hAnsi="Times New Roman" w:cs="Times New Roman"/>
          <w:b/>
          <w:bCs/>
          <w:sz w:val="24"/>
          <w:szCs w:val="24"/>
          <w:lang w:val="en-US"/>
        </w:rPr>
      </w:pPr>
    </w:p>
    <w:p w14:paraId="017EE96C" w14:textId="77777777" w:rsidR="00240203" w:rsidRPr="00240203" w:rsidRDefault="00A0611E" w:rsidP="00240203">
      <w:pPr>
        <w:pStyle w:val="ListParagraph"/>
        <w:numPr>
          <w:ilvl w:val="0"/>
          <w:numId w:val="31"/>
        </w:numPr>
        <w:spacing w:before="120" w:after="120" w:line="360" w:lineRule="auto"/>
        <w:ind w:left="1276" w:right="180" w:hanging="425"/>
        <w:rPr>
          <w:ins w:id="565" w:author="Eshwara Samboju/QC/SYNGENE" w:date="2020-08-08T20:30:00Z"/>
          <w:rFonts w:ascii="Times New Roman" w:eastAsia="Times New Roman" w:hAnsi="Times New Roman" w:cs="Times New Roman"/>
          <w:b/>
          <w:bCs/>
          <w:sz w:val="24"/>
          <w:szCs w:val="24"/>
          <w:lang w:val="en-US"/>
        </w:rPr>
      </w:pPr>
      <w:ins w:id="566" w:author="Eshwara Samboju/QC/SYNGENE" w:date="2020-08-08T20:30:00Z">
        <w:r>
          <w:rPr>
            <w:rFonts w:ascii="Times New Roman" w:hAnsi="Times New Roman" w:cs="Times New Roman"/>
            <w:b/>
            <w:sz w:val="24"/>
            <w:szCs w:val="24"/>
          </w:rPr>
          <w:t xml:space="preserve">Personnel </w:t>
        </w:r>
        <w:r w:rsidR="00240203" w:rsidRPr="00240203">
          <w:rPr>
            <w:rFonts w:ascii="Times New Roman" w:hAnsi="Times New Roman" w:cs="Times New Roman"/>
            <w:b/>
            <w:sz w:val="24"/>
            <w:szCs w:val="24"/>
          </w:rPr>
          <w:t>Interview:</w:t>
        </w:r>
        <w:r w:rsidR="00240203" w:rsidRPr="00240203">
          <w:rPr>
            <w:rFonts w:ascii="Times New Roman" w:hAnsi="Times New Roman" w:cs="Times New Roman"/>
            <w:sz w:val="24"/>
            <w:szCs w:val="24"/>
          </w:rPr>
          <w:t xml:space="preserve"> </w:t>
        </w:r>
        <w:bookmarkStart w:id="567" w:name="_Hlk47799863"/>
        <w:commentRangeStart w:id="568"/>
        <w:proofErr w:type="gramStart"/>
        <w:r>
          <w:rPr>
            <w:rFonts w:ascii="Times New Roman" w:hAnsi="Times New Roman" w:cs="Times New Roman"/>
            <w:sz w:val="24"/>
            <w:szCs w:val="24"/>
          </w:rPr>
          <w:t xml:space="preserve">Personnel </w:t>
        </w:r>
        <w:r w:rsidR="00240203" w:rsidRPr="00240203">
          <w:rPr>
            <w:rFonts w:ascii="Times New Roman" w:hAnsi="Times New Roman" w:cs="Times New Roman"/>
            <w:sz w:val="24"/>
            <w:szCs w:val="24"/>
          </w:rPr>
          <w:t xml:space="preserve"> involved</w:t>
        </w:r>
        <w:proofErr w:type="gramEnd"/>
        <w:r w:rsidR="00240203" w:rsidRPr="00240203">
          <w:rPr>
            <w:rFonts w:ascii="Times New Roman" w:hAnsi="Times New Roman" w:cs="Times New Roman"/>
            <w:sz w:val="24"/>
            <w:szCs w:val="24"/>
          </w:rPr>
          <w:t xml:space="preserve"> in Environmental Monitoring of BMP3 area were interviewed and following are the outcomes:</w:t>
        </w:r>
      </w:ins>
      <w:bookmarkEnd w:id="567"/>
      <w:commentRangeEnd w:id="568"/>
      <w:r w:rsidR="00593261">
        <w:rPr>
          <w:rStyle w:val="CommentReference"/>
        </w:rPr>
        <w:commentReference w:id="568"/>
      </w:r>
    </w:p>
    <w:p w14:paraId="7CCD75B9" w14:textId="77777777" w:rsidR="00240203" w:rsidRPr="00D313FB" w:rsidRDefault="00240203" w:rsidP="00240203">
      <w:pPr>
        <w:pStyle w:val="ListParagraph"/>
        <w:spacing w:after="0" w:line="360" w:lineRule="auto"/>
        <w:ind w:left="1985" w:right="85" w:hanging="1134"/>
        <w:contextualSpacing w:val="0"/>
        <w:jc w:val="both"/>
        <w:rPr>
          <w:ins w:id="569" w:author="Eshwara Samboju/QC/SYNGENE" w:date="2020-08-08T20:30:00Z"/>
          <w:rFonts w:ascii="Times New Roman" w:hAnsi="Times New Roman" w:cs="Times New Roman"/>
          <w:sz w:val="24"/>
          <w:szCs w:val="24"/>
        </w:rPr>
      </w:pPr>
      <w:ins w:id="570" w:author="Eshwara Samboju/QC/SYNGENE" w:date="2020-08-08T20:30:00Z">
        <w:r w:rsidRPr="00D313FB">
          <w:rPr>
            <w:rFonts w:ascii="Times New Roman" w:hAnsi="Times New Roman" w:cs="Times New Roman"/>
            <w:b/>
            <w:sz w:val="24"/>
            <w:szCs w:val="24"/>
          </w:rPr>
          <w:t>Question 01:</w:t>
        </w:r>
        <w:r w:rsidRPr="00D313FB">
          <w:rPr>
            <w:rFonts w:ascii="Times New Roman" w:hAnsi="Times New Roman" w:cs="Times New Roman"/>
            <w:sz w:val="24"/>
            <w:szCs w:val="24"/>
          </w:rPr>
          <w:t xml:space="preserve"> W</w:t>
        </w:r>
        <w:r>
          <w:rPr>
            <w:rFonts w:ascii="Times New Roman" w:hAnsi="Times New Roman" w:cs="Times New Roman"/>
            <w:sz w:val="24"/>
            <w:szCs w:val="24"/>
          </w:rPr>
          <w:t>hy the target monitoring results were entered in the r</w:t>
        </w:r>
        <w:r w:rsidR="00A0611E">
          <w:rPr>
            <w:rFonts w:ascii="Times New Roman" w:hAnsi="Times New Roman" w:cs="Times New Roman"/>
            <w:sz w:val="24"/>
            <w:szCs w:val="24"/>
          </w:rPr>
          <w:t>egular monitoring data sheet? (</w:t>
        </w:r>
        <w:proofErr w:type="spellStart"/>
        <w:r w:rsidR="00A0611E">
          <w:rPr>
            <w:rFonts w:ascii="Times New Roman" w:hAnsi="Times New Roman" w:cs="Times New Roman"/>
            <w:sz w:val="24"/>
            <w:szCs w:val="24"/>
          </w:rPr>
          <w:t>Darshini</w:t>
        </w:r>
        <w:proofErr w:type="spellEnd"/>
        <w:r w:rsidR="00A0611E">
          <w:rPr>
            <w:rFonts w:ascii="Times New Roman" w:hAnsi="Times New Roman" w:cs="Times New Roman"/>
            <w:sz w:val="24"/>
            <w:szCs w:val="24"/>
          </w:rPr>
          <w:t xml:space="preserve"> </w:t>
        </w:r>
        <w:proofErr w:type="gramStart"/>
        <w:r w:rsidR="00A0611E">
          <w:rPr>
            <w:rFonts w:ascii="Times New Roman" w:hAnsi="Times New Roman" w:cs="Times New Roman"/>
            <w:sz w:val="24"/>
            <w:szCs w:val="24"/>
          </w:rPr>
          <w:t>Priya ,</w:t>
        </w:r>
        <w:proofErr w:type="spellStart"/>
        <w:r w:rsidR="00A0611E">
          <w:rPr>
            <w:rFonts w:ascii="Times New Roman" w:hAnsi="Times New Roman" w:cs="Times New Roman"/>
            <w:sz w:val="24"/>
            <w:szCs w:val="24"/>
          </w:rPr>
          <w:t>Jebba</w:t>
        </w:r>
        <w:proofErr w:type="spellEnd"/>
        <w:proofErr w:type="gramEnd"/>
        <w:r w:rsidR="00A0611E">
          <w:rPr>
            <w:rFonts w:ascii="Times New Roman" w:hAnsi="Times New Roman" w:cs="Times New Roman"/>
            <w:sz w:val="24"/>
            <w:szCs w:val="24"/>
          </w:rPr>
          <w:t xml:space="preserve"> </w:t>
        </w:r>
        <w:proofErr w:type="spellStart"/>
        <w:r w:rsidR="00A0611E">
          <w:rPr>
            <w:rFonts w:ascii="Times New Roman" w:hAnsi="Times New Roman" w:cs="Times New Roman"/>
            <w:sz w:val="24"/>
            <w:szCs w:val="24"/>
          </w:rPr>
          <w:t>singh</w:t>
        </w:r>
        <w:proofErr w:type="spellEnd"/>
        <w:r w:rsidR="00A0611E">
          <w:rPr>
            <w:rFonts w:ascii="Times New Roman" w:hAnsi="Times New Roman" w:cs="Times New Roman"/>
            <w:sz w:val="24"/>
            <w:szCs w:val="24"/>
          </w:rPr>
          <w:t xml:space="preserve"> and </w:t>
        </w:r>
        <w:proofErr w:type="spellStart"/>
        <w:r w:rsidR="00A0611E">
          <w:rPr>
            <w:rFonts w:ascii="Times New Roman" w:hAnsi="Times New Roman" w:cs="Times New Roman"/>
            <w:sz w:val="24"/>
            <w:szCs w:val="24"/>
          </w:rPr>
          <w:t>Aleemudin</w:t>
        </w:r>
        <w:proofErr w:type="spellEnd"/>
        <w:r w:rsidR="00A0611E">
          <w:rPr>
            <w:rFonts w:ascii="Times New Roman" w:hAnsi="Times New Roman" w:cs="Times New Roman"/>
            <w:sz w:val="24"/>
            <w:szCs w:val="24"/>
          </w:rPr>
          <w:t>))</w:t>
        </w:r>
      </w:ins>
    </w:p>
    <w:p w14:paraId="712A41D3" w14:textId="77777777" w:rsidR="00A0611E" w:rsidRDefault="00240203" w:rsidP="00240203">
      <w:pPr>
        <w:pStyle w:val="ListParagraph"/>
        <w:spacing w:after="0" w:line="360" w:lineRule="auto"/>
        <w:ind w:left="1985" w:right="85" w:hanging="1134"/>
        <w:contextualSpacing w:val="0"/>
        <w:jc w:val="both"/>
        <w:rPr>
          <w:ins w:id="571" w:author="Eshwara Samboju/QC/SYNGENE" w:date="2020-08-08T20:30:00Z"/>
          <w:rFonts w:ascii="Times New Roman" w:hAnsi="Times New Roman" w:cs="Times New Roman"/>
          <w:sz w:val="24"/>
          <w:szCs w:val="24"/>
        </w:rPr>
      </w:pPr>
      <w:ins w:id="572" w:author="Eshwara Samboju/QC/SYNGENE" w:date="2020-08-08T20:30:00Z">
        <w:r w:rsidRPr="00D313FB">
          <w:rPr>
            <w:rFonts w:ascii="Times New Roman" w:hAnsi="Times New Roman" w:cs="Times New Roman"/>
            <w:b/>
            <w:sz w:val="24"/>
            <w:szCs w:val="24"/>
          </w:rPr>
          <w:t>Answer</w:t>
        </w:r>
        <w:r w:rsidR="00A0611E">
          <w:rPr>
            <w:rFonts w:ascii="Times New Roman" w:hAnsi="Times New Roman" w:cs="Times New Roman"/>
            <w:b/>
            <w:sz w:val="24"/>
            <w:szCs w:val="24"/>
          </w:rPr>
          <w:t xml:space="preserve"> 01</w:t>
        </w:r>
        <w:r w:rsidRPr="00D313FB">
          <w:rPr>
            <w:rFonts w:ascii="Times New Roman" w:hAnsi="Times New Roman" w:cs="Times New Roman"/>
            <w:sz w:val="24"/>
            <w:szCs w:val="24"/>
          </w:rPr>
          <w:t xml:space="preserve">     </w:t>
        </w:r>
        <w:commentRangeStart w:id="573"/>
        <w:r w:rsidRPr="00D313FB">
          <w:rPr>
            <w:rFonts w:ascii="Times New Roman" w:hAnsi="Times New Roman" w:cs="Times New Roman"/>
            <w:sz w:val="24"/>
            <w:szCs w:val="24"/>
          </w:rPr>
          <w:t xml:space="preserve">: </w:t>
        </w:r>
        <w:r w:rsidR="00A0611E">
          <w:rPr>
            <w:rFonts w:ascii="Times New Roman" w:hAnsi="Times New Roman" w:cs="Times New Roman"/>
            <w:sz w:val="24"/>
            <w:szCs w:val="24"/>
          </w:rPr>
          <w:t xml:space="preserve">The team involved in the plate release  revealed that the labelling on the media plate was not done as SET-I ,SET-II and SET-III </w:t>
        </w:r>
        <w:proofErr w:type="spellStart"/>
        <w:r w:rsidR="00A0611E">
          <w:rPr>
            <w:rFonts w:ascii="Times New Roman" w:hAnsi="Times New Roman" w:cs="Times New Roman"/>
            <w:sz w:val="24"/>
            <w:szCs w:val="24"/>
          </w:rPr>
          <w:t>specifically,instead</w:t>
        </w:r>
        <w:proofErr w:type="spellEnd"/>
        <w:r w:rsidR="00A0611E">
          <w:rPr>
            <w:rFonts w:ascii="Times New Roman" w:hAnsi="Times New Roman" w:cs="Times New Roman"/>
            <w:sz w:val="24"/>
            <w:szCs w:val="24"/>
          </w:rPr>
          <w:t xml:space="preserve"> the labelling was done as SP-79 and SP-80 for all the sets.</w:t>
        </w:r>
      </w:ins>
      <w:commentRangeEnd w:id="573"/>
      <w:r w:rsidR="00E76380">
        <w:rPr>
          <w:rStyle w:val="CommentReference"/>
        </w:rPr>
        <w:commentReference w:id="573"/>
      </w:r>
    </w:p>
    <w:p w14:paraId="7D2C3E8C" w14:textId="77777777" w:rsidR="00240203" w:rsidRDefault="00A0611E" w:rsidP="00240203">
      <w:pPr>
        <w:pStyle w:val="ListParagraph"/>
        <w:spacing w:after="0" w:line="360" w:lineRule="auto"/>
        <w:ind w:left="1985" w:right="85" w:hanging="1134"/>
        <w:contextualSpacing w:val="0"/>
        <w:jc w:val="both"/>
        <w:rPr>
          <w:ins w:id="574" w:author="Eshwara Samboju/QC/SYNGENE" w:date="2020-08-08T20:30:00Z"/>
          <w:rFonts w:ascii="Times New Roman" w:hAnsi="Times New Roman" w:cs="Times New Roman"/>
          <w:sz w:val="24"/>
          <w:szCs w:val="24"/>
        </w:rPr>
      </w:pPr>
      <w:ins w:id="575" w:author="Eshwara Samboju/QC/SYNGENE" w:date="2020-08-08T20:30:00Z">
        <w:r>
          <w:rPr>
            <w:rFonts w:ascii="Times New Roman" w:hAnsi="Times New Roman" w:cs="Times New Roman"/>
            <w:sz w:val="24"/>
            <w:szCs w:val="24"/>
          </w:rPr>
          <w:t xml:space="preserve"> Answer-02: The regular monitoring data sheet for the sampling location SP-79 and SP-80 was not </w:t>
        </w:r>
        <w:r w:rsidR="00254A1B">
          <w:rPr>
            <w:rFonts w:ascii="Times New Roman" w:hAnsi="Times New Roman" w:cs="Times New Roman"/>
            <w:sz w:val="24"/>
            <w:szCs w:val="24"/>
          </w:rPr>
          <w:t>marked</w:t>
        </w:r>
        <w:r>
          <w:rPr>
            <w:rFonts w:ascii="Times New Roman" w:hAnsi="Times New Roman" w:cs="Times New Roman"/>
            <w:sz w:val="24"/>
            <w:szCs w:val="24"/>
          </w:rPr>
          <w:t xml:space="preserve"> as NA by the analyst </w:t>
        </w:r>
        <w:r w:rsidR="00254A1B">
          <w:rPr>
            <w:rFonts w:ascii="Times New Roman" w:hAnsi="Times New Roman" w:cs="Times New Roman"/>
            <w:sz w:val="24"/>
            <w:szCs w:val="24"/>
          </w:rPr>
          <w:t>(Prabhakaran).</w:t>
        </w:r>
      </w:ins>
    </w:p>
    <w:p w14:paraId="25688DA7" w14:textId="77777777" w:rsidR="00254A1B" w:rsidRDefault="00254A1B" w:rsidP="00240203">
      <w:pPr>
        <w:pStyle w:val="ListParagraph"/>
        <w:spacing w:after="0" w:line="360" w:lineRule="auto"/>
        <w:ind w:left="1985" w:right="85" w:hanging="1134"/>
        <w:contextualSpacing w:val="0"/>
        <w:jc w:val="both"/>
        <w:rPr>
          <w:ins w:id="576" w:author="Eshwara Samboju/QC/SYNGENE" w:date="2020-08-08T20:30:00Z"/>
          <w:rFonts w:ascii="Times New Roman" w:hAnsi="Times New Roman" w:cs="Times New Roman"/>
          <w:sz w:val="24"/>
          <w:szCs w:val="24"/>
        </w:rPr>
      </w:pPr>
      <w:ins w:id="577" w:author="Eshwara Samboju/QC/SYNGENE" w:date="2020-08-08T20:30:00Z">
        <w:r>
          <w:rPr>
            <w:rFonts w:ascii="Times New Roman" w:hAnsi="Times New Roman" w:cs="Times New Roman"/>
            <w:sz w:val="24"/>
            <w:szCs w:val="24"/>
          </w:rPr>
          <w:t xml:space="preserve">Answer-03: The same regular monitoring data sheet was </w:t>
        </w:r>
        <w:r w:rsidR="002732FC">
          <w:rPr>
            <w:rFonts w:ascii="Times New Roman" w:hAnsi="Times New Roman" w:cs="Times New Roman"/>
            <w:sz w:val="24"/>
            <w:szCs w:val="24"/>
          </w:rPr>
          <w:t>strike</w:t>
        </w:r>
        <w:r>
          <w:rPr>
            <w:rFonts w:ascii="Times New Roman" w:hAnsi="Times New Roman" w:cs="Times New Roman"/>
            <w:sz w:val="24"/>
            <w:szCs w:val="24"/>
          </w:rPr>
          <w:t xml:space="preserve"> off by the analyst </w:t>
        </w:r>
        <w:r w:rsidR="00323634">
          <w:rPr>
            <w:rFonts w:ascii="Times New Roman" w:hAnsi="Times New Roman" w:cs="Times New Roman"/>
            <w:sz w:val="24"/>
            <w:szCs w:val="24"/>
          </w:rPr>
          <w:t>Deepak, however</w:t>
        </w:r>
        <w:r>
          <w:rPr>
            <w:rFonts w:ascii="Times New Roman" w:hAnsi="Times New Roman" w:cs="Times New Roman"/>
            <w:sz w:val="24"/>
            <w:szCs w:val="24"/>
          </w:rPr>
          <w:t xml:space="preserve"> on the same day it was acknowledged by Deepak as </w:t>
        </w:r>
        <w:r w:rsidR="00323634">
          <w:rPr>
            <w:rFonts w:ascii="Times New Roman" w:hAnsi="Times New Roman" w:cs="Times New Roman"/>
            <w:sz w:val="24"/>
            <w:szCs w:val="24"/>
          </w:rPr>
          <w:t>wrongly</w:t>
        </w:r>
        <w:r>
          <w:rPr>
            <w:rFonts w:ascii="Times New Roman" w:hAnsi="Times New Roman" w:cs="Times New Roman"/>
            <w:sz w:val="24"/>
            <w:szCs w:val="24"/>
          </w:rPr>
          <w:t xml:space="preserve"> </w:t>
        </w:r>
        <w:r w:rsidR="00323634">
          <w:rPr>
            <w:rFonts w:ascii="Times New Roman" w:hAnsi="Times New Roman" w:cs="Times New Roman"/>
            <w:sz w:val="24"/>
            <w:szCs w:val="24"/>
          </w:rPr>
          <w:t>stricken</w:t>
        </w:r>
        <w:r>
          <w:rPr>
            <w:rFonts w:ascii="Times New Roman" w:hAnsi="Times New Roman" w:cs="Times New Roman"/>
            <w:sz w:val="24"/>
            <w:szCs w:val="24"/>
          </w:rPr>
          <w:t>.</w:t>
        </w:r>
      </w:ins>
    </w:p>
    <w:p w14:paraId="370EFED5" w14:textId="77777777" w:rsidR="00240203" w:rsidRPr="00D313FB" w:rsidRDefault="00240203" w:rsidP="00240203">
      <w:pPr>
        <w:pStyle w:val="ListParagraph"/>
        <w:spacing w:after="0" w:line="360" w:lineRule="auto"/>
        <w:ind w:left="1985" w:right="85" w:hanging="1134"/>
        <w:contextualSpacing w:val="0"/>
        <w:jc w:val="both"/>
        <w:rPr>
          <w:ins w:id="578" w:author="Eshwara Samboju/QC/SYNGENE" w:date="2020-08-08T20:30:00Z"/>
          <w:rFonts w:ascii="Times New Roman" w:hAnsi="Times New Roman" w:cs="Times New Roman"/>
          <w:sz w:val="24"/>
          <w:szCs w:val="24"/>
        </w:rPr>
      </w:pPr>
      <w:ins w:id="579" w:author="Eshwara Samboju/QC/SYNGENE" w:date="2020-08-08T20:30:00Z">
        <w:r w:rsidRPr="00D313FB">
          <w:rPr>
            <w:rFonts w:ascii="Times New Roman" w:hAnsi="Times New Roman" w:cs="Times New Roman"/>
            <w:b/>
            <w:sz w:val="24"/>
            <w:szCs w:val="24"/>
          </w:rPr>
          <w:t>Question 02</w:t>
        </w:r>
        <w:r w:rsidRPr="00D313FB">
          <w:rPr>
            <w:rFonts w:ascii="Times New Roman" w:hAnsi="Times New Roman" w:cs="Times New Roman"/>
            <w:sz w:val="24"/>
            <w:szCs w:val="24"/>
          </w:rPr>
          <w:t xml:space="preserve">: </w:t>
        </w:r>
        <w:r w:rsidR="00323634">
          <w:rPr>
            <w:rFonts w:ascii="Times New Roman" w:hAnsi="Times New Roman" w:cs="Times New Roman"/>
            <w:sz w:val="24"/>
            <w:szCs w:val="24"/>
          </w:rPr>
          <w:t>Why the labelling was not done on the media plates with respect to SET-</w:t>
        </w:r>
        <w:r w:rsidR="00B60049">
          <w:rPr>
            <w:rFonts w:ascii="Times New Roman" w:hAnsi="Times New Roman" w:cs="Times New Roman"/>
            <w:sz w:val="24"/>
            <w:szCs w:val="24"/>
          </w:rPr>
          <w:t>I, SET</w:t>
        </w:r>
        <w:r w:rsidR="00323634">
          <w:rPr>
            <w:rFonts w:ascii="Times New Roman" w:hAnsi="Times New Roman" w:cs="Times New Roman"/>
            <w:sz w:val="24"/>
            <w:szCs w:val="24"/>
          </w:rPr>
          <w:t>-II and SET-III</w:t>
        </w:r>
        <w:r w:rsidR="00B60049">
          <w:rPr>
            <w:rFonts w:ascii="Times New Roman" w:hAnsi="Times New Roman" w:cs="Times New Roman"/>
            <w:sz w:val="24"/>
            <w:szCs w:val="24"/>
          </w:rPr>
          <w:t xml:space="preserve"> and data sheet strike off by the analyst?</w:t>
        </w:r>
      </w:ins>
    </w:p>
    <w:p w14:paraId="55530FF0" w14:textId="77777777" w:rsidR="00B60049" w:rsidRDefault="0052234F" w:rsidP="00240203">
      <w:pPr>
        <w:spacing w:after="0" w:line="360" w:lineRule="auto"/>
        <w:ind w:left="1985" w:right="85" w:hanging="1134"/>
        <w:jc w:val="both"/>
        <w:rPr>
          <w:ins w:id="580" w:author="Eshwara Samboju/QC/SYNGENE" w:date="2020-08-08T20:30:00Z"/>
          <w:rFonts w:ascii="Times New Roman" w:hAnsi="Times New Roman" w:cs="Times New Roman"/>
          <w:sz w:val="24"/>
          <w:szCs w:val="24"/>
        </w:rPr>
      </w:pPr>
      <w:proofErr w:type="gramStart"/>
      <w:ins w:id="581" w:author="Eshwara Samboju/QC/SYNGENE" w:date="2020-08-08T20:30:00Z">
        <w:r w:rsidRPr="00D313FB">
          <w:rPr>
            <w:rFonts w:ascii="Times New Roman" w:hAnsi="Times New Roman" w:cs="Times New Roman"/>
            <w:b/>
            <w:sz w:val="24"/>
            <w:szCs w:val="24"/>
          </w:rPr>
          <w:t>Answer</w:t>
        </w:r>
        <w:r w:rsidRPr="00D313FB">
          <w:rPr>
            <w:rFonts w:ascii="Times New Roman" w:hAnsi="Times New Roman" w:cs="Times New Roman"/>
            <w:sz w:val="24"/>
            <w:szCs w:val="24"/>
          </w:rPr>
          <w:t xml:space="preserve"> :</w:t>
        </w:r>
        <w:proofErr w:type="gramEnd"/>
        <w:r w:rsidR="00240203" w:rsidRPr="00D313FB">
          <w:rPr>
            <w:rFonts w:ascii="Times New Roman" w:hAnsi="Times New Roman" w:cs="Times New Roman"/>
            <w:sz w:val="24"/>
            <w:szCs w:val="24"/>
          </w:rPr>
          <w:t xml:space="preserve"> </w:t>
        </w:r>
        <w:commentRangeStart w:id="582"/>
        <w:r w:rsidR="002732FC">
          <w:rPr>
            <w:rFonts w:ascii="Times New Roman" w:hAnsi="Times New Roman" w:cs="Times New Roman"/>
            <w:sz w:val="24"/>
            <w:szCs w:val="24"/>
          </w:rPr>
          <w:t xml:space="preserve">The Analyst </w:t>
        </w:r>
        <w:r w:rsidR="00B60049">
          <w:rPr>
            <w:rFonts w:ascii="Times New Roman" w:hAnsi="Times New Roman" w:cs="Times New Roman"/>
            <w:sz w:val="24"/>
            <w:szCs w:val="24"/>
          </w:rPr>
          <w:t xml:space="preserve"> revealed that since they are new to the BMP-3 facility area monitoring ,unable to remember the full information about the procedure and activity.</w:t>
        </w:r>
      </w:ins>
      <w:commentRangeEnd w:id="582"/>
      <w:r w:rsidR="00E76380">
        <w:rPr>
          <w:rStyle w:val="CommentReference"/>
        </w:rPr>
        <w:commentReference w:id="582"/>
      </w:r>
    </w:p>
    <w:p w14:paraId="6E974CDE" w14:textId="77777777" w:rsidR="00240203" w:rsidRPr="00D313FB" w:rsidRDefault="00240203" w:rsidP="00240203">
      <w:pPr>
        <w:pStyle w:val="ListParagraph"/>
        <w:spacing w:after="0" w:line="360" w:lineRule="auto"/>
        <w:ind w:left="1985" w:right="85" w:hanging="1134"/>
        <w:contextualSpacing w:val="0"/>
        <w:jc w:val="both"/>
        <w:rPr>
          <w:ins w:id="583" w:author="Eshwara Samboju/QC/SYNGENE" w:date="2020-08-08T20:30:00Z"/>
          <w:rFonts w:ascii="Times New Roman" w:hAnsi="Times New Roman" w:cs="Times New Roman"/>
          <w:sz w:val="24"/>
          <w:szCs w:val="24"/>
        </w:rPr>
      </w:pPr>
      <w:ins w:id="584" w:author="Eshwara Samboju/QC/SYNGENE" w:date="2020-08-08T20:30:00Z">
        <w:r w:rsidRPr="00D313FB">
          <w:rPr>
            <w:rFonts w:ascii="Times New Roman" w:hAnsi="Times New Roman" w:cs="Times New Roman"/>
            <w:b/>
            <w:sz w:val="24"/>
            <w:szCs w:val="24"/>
          </w:rPr>
          <w:t>Question 03:</w:t>
        </w:r>
        <w:r w:rsidRPr="00D313FB">
          <w:rPr>
            <w:rFonts w:ascii="Times New Roman" w:hAnsi="Times New Roman" w:cs="Times New Roman"/>
            <w:sz w:val="24"/>
            <w:szCs w:val="24"/>
          </w:rPr>
          <w:t xml:space="preserve"> </w:t>
        </w:r>
        <w:r w:rsidR="00B60049">
          <w:rPr>
            <w:rFonts w:ascii="Times New Roman" w:hAnsi="Times New Roman" w:cs="Times New Roman"/>
            <w:sz w:val="24"/>
            <w:szCs w:val="24"/>
          </w:rPr>
          <w:t>How the counts were taken when labelling was not available on the plates as SET-</w:t>
        </w:r>
        <w:proofErr w:type="gramStart"/>
        <w:r w:rsidR="00B60049">
          <w:rPr>
            <w:rFonts w:ascii="Times New Roman" w:hAnsi="Times New Roman" w:cs="Times New Roman"/>
            <w:sz w:val="24"/>
            <w:szCs w:val="24"/>
          </w:rPr>
          <w:t>I ,SET</w:t>
        </w:r>
        <w:proofErr w:type="gramEnd"/>
        <w:r w:rsidR="00B60049">
          <w:rPr>
            <w:rFonts w:ascii="Times New Roman" w:hAnsi="Times New Roman" w:cs="Times New Roman"/>
            <w:sz w:val="24"/>
            <w:szCs w:val="24"/>
          </w:rPr>
          <w:t>-II and SET-III ?</w:t>
        </w:r>
      </w:ins>
    </w:p>
    <w:p w14:paraId="3D6CC2F4" w14:textId="77777777" w:rsidR="00B60049" w:rsidRDefault="00240203" w:rsidP="00240203">
      <w:pPr>
        <w:pStyle w:val="ListParagraph"/>
        <w:spacing w:after="0" w:line="360" w:lineRule="auto"/>
        <w:ind w:left="1985" w:right="85" w:hanging="1134"/>
        <w:contextualSpacing w:val="0"/>
        <w:jc w:val="both"/>
        <w:rPr>
          <w:ins w:id="585" w:author="Eshwara Samboju/QC/SYNGENE" w:date="2020-08-08T20:30:00Z"/>
          <w:rFonts w:ascii="Times New Roman" w:hAnsi="Times New Roman" w:cs="Times New Roman"/>
          <w:sz w:val="24"/>
          <w:szCs w:val="24"/>
        </w:rPr>
      </w:pPr>
      <w:ins w:id="586" w:author="Eshwara Samboju/QC/SYNGENE" w:date="2020-08-08T20:30:00Z">
        <w:r w:rsidRPr="00D313FB">
          <w:rPr>
            <w:rFonts w:ascii="Times New Roman" w:hAnsi="Times New Roman" w:cs="Times New Roman"/>
            <w:b/>
            <w:sz w:val="24"/>
            <w:szCs w:val="24"/>
          </w:rPr>
          <w:lastRenderedPageBreak/>
          <w:t>Answer</w:t>
        </w:r>
        <w:r w:rsidRPr="00D313FB">
          <w:rPr>
            <w:rFonts w:ascii="Times New Roman" w:hAnsi="Times New Roman" w:cs="Times New Roman"/>
            <w:sz w:val="24"/>
            <w:szCs w:val="24"/>
          </w:rPr>
          <w:t xml:space="preserve"> </w:t>
        </w:r>
        <w:proofErr w:type="gramStart"/>
        <w:r w:rsidRPr="00D313FB">
          <w:rPr>
            <w:rFonts w:ascii="Times New Roman" w:hAnsi="Times New Roman" w:cs="Times New Roman"/>
            <w:sz w:val="24"/>
            <w:szCs w:val="24"/>
          </w:rPr>
          <w:t xml:space="preserve">  :</w:t>
        </w:r>
        <w:proofErr w:type="gramEnd"/>
        <w:r w:rsidRPr="00D313FB">
          <w:rPr>
            <w:rFonts w:ascii="Times New Roman" w:hAnsi="Times New Roman" w:cs="Times New Roman"/>
            <w:sz w:val="24"/>
            <w:szCs w:val="24"/>
          </w:rPr>
          <w:t xml:space="preserve"> </w:t>
        </w:r>
        <w:r w:rsidR="00B60049">
          <w:rPr>
            <w:rFonts w:ascii="Times New Roman" w:hAnsi="Times New Roman" w:cs="Times New Roman"/>
            <w:sz w:val="24"/>
            <w:szCs w:val="24"/>
          </w:rPr>
          <w:t>The results were entered in the ODS as per the sampling locations labelled on the media plate</w:t>
        </w:r>
        <w:r w:rsidR="00CA6F30">
          <w:rPr>
            <w:rFonts w:ascii="Times New Roman" w:hAnsi="Times New Roman" w:cs="Times New Roman"/>
            <w:sz w:val="24"/>
            <w:szCs w:val="24"/>
          </w:rPr>
          <w:t>s</w:t>
        </w:r>
        <w:r w:rsidR="00B60049">
          <w:rPr>
            <w:rFonts w:ascii="Times New Roman" w:hAnsi="Times New Roman" w:cs="Times New Roman"/>
            <w:sz w:val="24"/>
            <w:szCs w:val="24"/>
          </w:rPr>
          <w:t>.</w:t>
        </w:r>
      </w:ins>
    </w:p>
    <w:p w14:paraId="107FF079" w14:textId="77777777" w:rsidR="00CA6F30" w:rsidRDefault="00240203" w:rsidP="00240203">
      <w:pPr>
        <w:pStyle w:val="ListParagraph"/>
        <w:spacing w:after="0" w:line="360" w:lineRule="auto"/>
        <w:ind w:left="1985" w:right="85" w:hanging="1134"/>
        <w:contextualSpacing w:val="0"/>
        <w:jc w:val="both"/>
        <w:rPr>
          <w:ins w:id="587" w:author="Eshwara Samboju/QC/SYNGENE" w:date="2020-08-08T20:30:00Z"/>
          <w:rFonts w:ascii="Times New Roman" w:hAnsi="Times New Roman" w:cs="Times New Roman"/>
          <w:b/>
          <w:sz w:val="24"/>
          <w:szCs w:val="24"/>
        </w:rPr>
      </w:pPr>
      <w:ins w:id="588" w:author="Eshwara Samboju/QC/SYNGENE" w:date="2020-08-08T20:30:00Z">
        <w:r w:rsidRPr="00D313FB">
          <w:rPr>
            <w:rFonts w:ascii="Times New Roman" w:hAnsi="Times New Roman" w:cs="Times New Roman"/>
            <w:b/>
            <w:sz w:val="24"/>
            <w:szCs w:val="24"/>
          </w:rPr>
          <w:t>Question 04:</w:t>
        </w:r>
        <w:r w:rsidR="00CA6F30">
          <w:rPr>
            <w:rFonts w:ascii="Times New Roman" w:hAnsi="Times New Roman" w:cs="Times New Roman"/>
            <w:b/>
            <w:sz w:val="24"/>
            <w:szCs w:val="24"/>
          </w:rPr>
          <w:t xml:space="preserve"> </w:t>
        </w:r>
        <w:r w:rsidR="00CA6F30" w:rsidRPr="00CA6F30">
          <w:rPr>
            <w:rFonts w:ascii="Times New Roman" w:hAnsi="Times New Roman" w:cs="Times New Roman"/>
            <w:bCs/>
            <w:sz w:val="24"/>
            <w:szCs w:val="24"/>
          </w:rPr>
          <w:t>Why the plates were not verified against the observation data sheet according to sampling locations?</w:t>
        </w:r>
      </w:ins>
    </w:p>
    <w:p w14:paraId="1738FFAB" w14:textId="77777777" w:rsidR="00CA6F30" w:rsidRDefault="00240203" w:rsidP="00240203">
      <w:pPr>
        <w:pStyle w:val="ListParagraph"/>
        <w:spacing w:after="0" w:line="360" w:lineRule="auto"/>
        <w:ind w:left="1985" w:right="85" w:hanging="1134"/>
        <w:contextualSpacing w:val="0"/>
        <w:jc w:val="both"/>
        <w:rPr>
          <w:ins w:id="589" w:author="Eshwara Samboju/QC/SYNGENE" w:date="2020-08-08T20:30:00Z"/>
          <w:rFonts w:ascii="Times New Roman" w:hAnsi="Times New Roman" w:cs="Times New Roman"/>
          <w:sz w:val="24"/>
          <w:szCs w:val="24"/>
        </w:rPr>
      </w:pPr>
      <w:ins w:id="590" w:author="Eshwara Samboju/QC/SYNGENE" w:date="2020-08-08T20:30:00Z">
        <w:r w:rsidRPr="00D313FB">
          <w:rPr>
            <w:rFonts w:ascii="Times New Roman" w:hAnsi="Times New Roman" w:cs="Times New Roman"/>
            <w:b/>
            <w:sz w:val="24"/>
            <w:szCs w:val="24"/>
          </w:rPr>
          <w:t xml:space="preserve">Answer     </w:t>
        </w:r>
        <w:proofErr w:type="gramStart"/>
        <w:r w:rsidRPr="00D313FB">
          <w:rPr>
            <w:rFonts w:ascii="Times New Roman" w:hAnsi="Times New Roman" w:cs="Times New Roman"/>
            <w:b/>
            <w:sz w:val="24"/>
            <w:szCs w:val="24"/>
          </w:rPr>
          <w:t xml:space="preserve">  </w:t>
        </w:r>
        <w:r w:rsidRPr="00D313FB">
          <w:rPr>
            <w:rFonts w:ascii="Times New Roman" w:hAnsi="Times New Roman" w:cs="Times New Roman"/>
            <w:sz w:val="24"/>
            <w:szCs w:val="24"/>
          </w:rPr>
          <w:t>:</w:t>
        </w:r>
        <w:proofErr w:type="gramEnd"/>
        <w:r w:rsidRPr="00D313FB">
          <w:rPr>
            <w:rFonts w:ascii="Times New Roman" w:hAnsi="Times New Roman" w:cs="Times New Roman"/>
            <w:sz w:val="24"/>
            <w:szCs w:val="24"/>
          </w:rPr>
          <w:t xml:space="preserve"> </w:t>
        </w:r>
        <w:r w:rsidR="00CA6F30">
          <w:rPr>
            <w:rFonts w:ascii="Times New Roman" w:hAnsi="Times New Roman" w:cs="Times New Roman"/>
            <w:sz w:val="24"/>
            <w:szCs w:val="24"/>
          </w:rPr>
          <w:t>The SOP does not states that plates verification while executing the counting activity.</w:t>
        </w:r>
      </w:ins>
    </w:p>
    <w:p w14:paraId="00B4EEF5" w14:textId="77777777" w:rsidR="00240203" w:rsidRPr="00D313FB" w:rsidRDefault="00240203" w:rsidP="00240203">
      <w:pPr>
        <w:pStyle w:val="ListParagraph"/>
        <w:spacing w:after="0" w:line="360" w:lineRule="auto"/>
        <w:ind w:left="1985" w:right="85" w:hanging="1134"/>
        <w:contextualSpacing w:val="0"/>
        <w:jc w:val="both"/>
        <w:rPr>
          <w:ins w:id="591" w:author="Eshwara Samboju/QC/SYNGENE" w:date="2020-08-08T20:30:00Z"/>
          <w:rFonts w:ascii="Times New Roman" w:hAnsi="Times New Roman" w:cs="Times New Roman"/>
          <w:b/>
          <w:sz w:val="24"/>
          <w:szCs w:val="24"/>
        </w:rPr>
      </w:pPr>
      <w:ins w:id="592" w:author="Eshwara Samboju/QC/SYNGENE" w:date="2020-08-08T20:30:00Z">
        <w:r w:rsidRPr="00D313FB">
          <w:rPr>
            <w:rFonts w:ascii="Times New Roman" w:hAnsi="Times New Roman" w:cs="Times New Roman"/>
            <w:b/>
            <w:sz w:val="24"/>
            <w:szCs w:val="24"/>
          </w:rPr>
          <w:t xml:space="preserve">Question 05: </w:t>
        </w:r>
        <w:r w:rsidR="00CA6F30">
          <w:rPr>
            <w:rFonts w:ascii="Times New Roman" w:hAnsi="Times New Roman" w:cs="Times New Roman"/>
            <w:sz w:val="24"/>
            <w:szCs w:val="24"/>
          </w:rPr>
          <w:t>Were there was any excursions observed during the release of the plates?</w:t>
        </w:r>
      </w:ins>
    </w:p>
    <w:p w14:paraId="383FEA72" w14:textId="77777777" w:rsidR="0052234F" w:rsidRDefault="00240203" w:rsidP="00240203">
      <w:pPr>
        <w:pStyle w:val="ListParagraph"/>
        <w:spacing w:after="0" w:line="360" w:lineRule="auto"/>
        <w:ind w:left="1985" w:right="85" w:hanging="1134"/>
        <w:contextualSpacing w:val="0"/>
        <w:jc w:val="both"/>
        <w:rPr>
          <w:ins w:id="593" w:author="Eshwara Samboju/QC/SYNGENE" w:date="2020-08-08T20:30:00Z"/>
          <w:rFonts w:ascii="Times New Roman" w:hAnsi="Times New Roman" w:cs="Times New Roman"/>
          <w:bCs/>
          <w:sz w:val="24"/>
          <w:szCs w:val="24"/>
        </w:rPr>
      </w:pPr>
      <w:ins w:id="594" w:author="Eshwara Samboju/QC/SYNGENE" w:date="2020-08-08T20:30:00Z">
        <w:r w:rsidRPr="00D313FB">
          <w:rPr>
            <w:rFonts w:ascii="Times New Roman" w:hAnsi="Times New Roman" w:cs="Times New Roman"/>
            <w:b/>
            <w:sz w:val="24"/>
            <w:szCs w:val="24"/>
          </w:rPr>
          <w:t xml:space="preserve">Answer    </w:t>
        </w:r>
        <w:proofErr w:type="gramStart"/>
        <w:r w:rsidRPr="00D313FB">
          <w:rPr>
            <w:rFonts w:ascii="Times New Roman" w:hAnsi="Times New Roman" w:cs="Times New Roman"/>
            <w:b/>
            <w:sz w:val="24"/>
            <w:szCs w:val="24"/>
          </w:rPr>
          <w:t xml:space="preserve">  :</w:t>
        </w:r>
        <w:proofErr w:type="gramEnd"/>
        <w:r w:rsidRPr="00D313FB">
          <w:rPr>
            <w:rFonts w:ascii="Times New Roman" w:hAnsi="Times New Roman" w:cs="Times New Roman"/>
            <w:b/>
            <w:sz w:val="24"/>
            <w:szCs w:val="24"/>
          </w:rPr>
          <w:t xml:space="preserve"> </w:t>
        </w:r>
        <w:proofErr w:type="spellStart"/>
        <w:r w:rsidR="00CA6F30">
          <w:rPr>
            <w:rFonts w:ascii="Times New Roman" w:hAnsi="Times New Roman" w:cs="Times New Roman"/>
            <w:bCs/>
            <w:sz w:val="24"/>
            <w:szCs w:val="24"/>
          </w:rPr>
          <w:t>Yes,the</w:t>
        </w:r>
        <w:proofErr w:type="spellEnd"/>
        <w:r w:rsidR="00CA6F30">
          <w:rPr>
            <w:rFonts w:ascii="Times New Roman" w:hAnsi="Times New Roman" w:cs="Times New Roman"/>
            <w:bCs/>
            <w:sz w:val="24"/>
            <w:szCs w:val="24"/>
          </w:rPr>
          <w:t xml:space="preserve"> microbial excursions observed in </w:t>
        </w:r>
        <w:r w:rsidR="0052234F">
          <w:rPr>
            <w:rFonts w:ascii="Times New Roman" w:hAnsi="Times New Roman" w:cs="Times New Roman"/>
            <w:bCs/>
            <w:sz w:val="24"/>
            <w:szCs w:val="24"/>
          </w:rPr>
          <w:t xml:space="preserve">AS 68 ,AS 70  and personnel monitoring of </w:t>
        </w:r>
        <w:proofErr w:type="spellStart"/>
        <w:r w:rsidR="0052234F">
          <w:rPr>
            <w:rFonts w:ascii="Times New Roman" w:hAnsi="Times New Roman" w:cs="Times New Roman"/>
            <w:bCs/>
            <w:sz w:val="24"/>
            <w:szCs w:val="24"/>
          </w:rPr>
          <w:t>Mr.Balaji</w:t>
        </w:r>
        <w:proofErr w:type="spellEnd"/>
        <w:r w:rsidR="0052234F">
          <w:rPr>
            <w:rFonts w:ascii="Times New Roman" w:hAnsi="Times New Roman" w:cs="Times New Roman"/>
            <w:bCs/>
            <w:sz w:val="24"/>
            <w:szCs w:val="24"/>
          </w:rPr>
          <w:t xml:space="preserve"> (Right hand finger dab) along with the SP-79 and SP-80 locations.(</w:t>
        </w:r>
        <w:commentRangeStart w:id="595"/>
        <w:r w:rsidR="0052234F">
          <w:rPr>
            <w:rFonts w:ascii="Times New Roman" w:hAnsi="Times New Roman" w:cs="Times New Roman"/>
            <w:bCs/>
            <w:sz w:val="24"/>
            <w:szCs w:val="24"/>
          </w:rPr>
          <w:t>Pictorial representation of plates included in the investigation)</w:t>
        </w:r>
      </w:ins>
      <w:commentRangeEnd w:id="595"/>
      <w:r w:rsidR="00593261">
        <w:rPr>
          <w:rStyle w:val="CommentReference"/>
        </w:rPr>
        <w:commentReference w:id="595"/>
      </w:r>
    </w:p>
    <w:bookmarkEnd w:id="305"/>
    <w:p w14:paraId="1DC7385E" w14:textId="0711EF29" w:rsidR="00284A65" w:rsidRPr="007B57E8" w:rsidRDefault="0052234F" w:rsidP="007B57E8">
      <w:pPr>
        <w:pStyle w:val="ListParagraph"/>
        <w:numPr>
          <w:ilvl w:val="0"/>
          <w:numId w:val="31"/>
        </w:numPr>
        <w:spacing w:before="120" w:after="120" w:line="360" w:lineRule="auto"/>
        <w:ind w:left="1276" w:right="180" w:hanging="425"/>
        <w:rPr>
          <w:del w:id="596" w:author="Eshwara Samboju/QC/SYNGENE" w:date="2020-08-08T20:30:00Z"/>
          <w:rFonts w:ascii="Times New Roman" w:eastAsia="Times New Roman" w:hAnsi="Times New Roman" w:cs="Times New Roman"/>
          <w:sz w:val="24"/>
          <w:szCs w:val="24"/>
          <w:lang w:val="en-US"/>
        </w:rPr>
      </w:pPr>
      <w:ins w:id="597" w:author="Eshwara Samboju/QC/SYNGENE" w:date="2020-08-08T20:30:00Z">
        <w:r w:rsidRPr="0052234F">
          <w:rPr>
            <w:rFonts w:ascii="Times New Roman" w:hAnsi="Times New Roman"/>
            <w:b/>
            <w:bCs/>
            <w:sz w:val="24"/>
          </w:rPr>
          <w:t>Inference:</w:t>
        </w:r>
        <w:r>
          <w:rPr>
            <w:rFonts w:ascii="Times New Roman" w:hAnsi="Times New Roman"/>
            <w:sz w:val="24"/>
          </w:rPr>
          <w:t xml:space="preserve"> </w:t>
        </w:r>
      </w:ins>
      <w:commentRangeStart w:id="598"/>
      <w:del w:id="599" w:author="Eshwara Samboju/QC/SYNGENE" w:date="2020-08-08T20:30:00Z">
        <w:r w:rsidR="00A85AB4" w:rsidRPr="007B57E8">
          <w:rPr>
            <w:rFonts w:ascii="Times New Roman" w:eastAsia="Times New Roman" w:hAnsi="Times New Roman" w:cs="Times New Roman"/>
            <w:sz w:val="24"/>
            <w:szCs w:val="24"/>
            <w:lang w:val="en-US"/>
          </w:rPr>
          <w:delText xml:space="preserve">Based on the investigation the </w:delText>
        </w:r>
        <w:r w:rsidR="00284A65" w:rsidRPr="007B57E8">
          <w:rPr>
            <w:rFonts w:ascii="Times New Roman" w:eastAsia="Times New Roman" w:hAnsi="Times New Roman" w:cs="Times New Roman"/>
            <w:sz w:val="24"/>
            <w:szCs w:val="24"/>
            <w:lang w:val="en-US"/>
          </w:rPr>
          <w:delText>probable root cause</w:delText>
        </w:r>
        <w:r w:rsidR="00666F6F">
          <w:rPr>
            <w:rFonts w:ascii="Times New Roman" w:eastAsia="Times New Roman" w:hAnsi="Times New Roman" w:cs="Times New Roman"/>
            <w:sz w:val="24"/>
            <w:szCs w:val="24"/>
            <w:lang w:val="en-US"/>
          </w:rPr>
          <w:delText xml:space="preserve"> for the </w:delText>
        </w:r>
        <w:r w:rsidR="00972C87">
          <w:rPr>
            <w:rFonts w:ascii="Times New Roman" w:eastAsia="Times New Roman" w:hAnsi="Times New Roman" w:cs="Times New Roman"/>
            <w:sz w:val="24"/>
            <w:szCs w:val="24"/>
            <w:lang w:val="en-US"/>
          </w:rPr>
          <w:delText>deviation.</w:delText>
        </w:r>
      </w:del>
    </w:p>
    <w:p w14:paraId="7ECA4117" w14:textId="060B191B" w:rsidR="00284A65" w:rsidRPr="007B57E8" w:rsidRDefault="00284A65" w:rsidP="0052234F">
      <w:pPr>
        <w:pStyle w:val="ListParagraph"/>
        <w:spacing w:before="120" w:after="120" w:line="360" w:lineRule="auto"/>
        <w:ind w:left="1276" w:right="180"/>
        <w:rPr>
          <w:rFonts w:ascii="Times New Roman" w:hAnsi="Times New Roman"/>
          <w:sz w:val="24"/>
        </w:rPr>
        <w:pPrChange w:id="600" w:author="Eshwara Samboju/QC/SYNGENE" w:date="2020-08-08T20:30:00Z">
          <w:pPr>
            <w:pStyle w:val="ListParagraph"/>
            <w:numPr>
              <w:numId w:val="31"/>
            </w:numPr>
            <w:spacing w:before="120" w:after="120" w:line="360" w:lineRule="auto"/>
            <w:ind w:left="1276" w:right="180" w:hanging="425"/>
          </w:pPr>
        </w:pPrChange>
      </w:pPr>
      <w:r w:rsidRPr="007B57E8">
        <w:rPr>
          <w:rFonts w:ascii="Times New Roman" w:hAnsi="Times New Roman"/>
          <w:sz w:val="24"/>
        </w:rPr>
        <w:t xml:space="preserve">Analyst who involved in the monitoring (Prabhakaran) has not </w:t>
      </w:r>
      <w:proofErr w:type="spellStart"/>
      <w:r w:rsidRPr="007B57E8">
        <w:rPr>
          <w:rFonts w:ascii="Times New Roman" w:hAnsi="Times New Roman"/>
          <w:sz w:val="24"/>
        </w:rPr>
        <w:t>striked</w:t>
      </w:r>
      <w:proofErr w:type="spellEnd"/>
      <w:r w:rsidRPr="007B57E8">
        <w:rPr>
          <w:rFonts w:ascii="Times New Roman" w:hAnsi="Times New Roman"/>
          <w:sz w:val="24"/>
        </w:rPr>
        <w:t xml:space="preserve"> off the location of SP-79 and SP-80 as NA</w:t>
      </w:r>
      <w:r w:rsidR="00972C87">
        <w:rPr>
          <w:rFonts w:ascii="Times New Roman" w:hAnsi="Times New Roman"/>
          <w:sz w:val="24"/>
        </w:rPr>
        <w:t xml:space="preserve"> in regular monitoring </w:t>
      </w:r>
      <w:ins w:id="601" w:author="Eshwara Samboju/QC/SYNGENE" w:date="2020-08-08T20:30:00Z">
        <w:r w:rsidR="0049149B" w:rsidRPr="0052234F">
          <w:rPr>
            <w:rFonts w:ascii="Times New Roman" w:hAnsi="Times New Roman"/>
            <w:sz w:val="24"/>
          </w:rPr>
          <w:t xml:space="preserve">Later the second analyst </w:t>
        </w:r>
        <w:commentRangeStart w:id="602"/>
        <w:r w:rsidR="0049149B" w:rsidRPr="0052234F">
          <w:rPr>
            <w:rFonts w:ascii="Times New Roman" w:hAnsi="Times New Roman"/>
            <w:sz w:val="24"/>
          </w:rPr>
          <w:t xml:space="preserve">Deepak has </w:t>
        </w:r>
        <w:proofErr w:type="spellStart"/>
        <w:r w:rsidR="0049149B" w:rsidRPr="0052234F">
          <w:rPr>
            <w:rFonts w:ascii="Times New Roman" w:hAnsi="Times New Roman"/>
            <w:sz w:val="24"/>
          </w:rPr>
          <w:t>striked</w:t>
        </w:r>
        <w:proofErr w:type="spellEnd"/>
        <w:r w:rsidR="0049149B" w:rsidRPr="0052234F">
          <w:rPr>
            <w:rFonts w:ascii="Times New Roman" w:hAnsi="Times New Roman"/>
            <w:sz w:val="24"/>
          </w:rPr>
          <w:t xml:space="preserve"> off the page</w:t>
        </w:r>
        <w:r w:rsidR="00FD2A52">
          <w:rPr>
            <w:rFonts w:ascii="Times New Roman" w:hAnsi="Times New Roman"/>
            <w:sz w:val="24"/>
          </w:rPr>
          <w:t xml:space="preserve"> number</w:t>
        </w:r>
        <w:r w:rsidR="0049149B" w:rsidRPr="0052234F">
          <w:rPr>
            <w:rFonts w:ascii="Times New Roman" w:hAnsi="Times New Roman"/>
            <w:sz w:val="24"/>
          </w:rPr>
          <w:t xml:space="preserve"> 03 of 08 and </w:t>
        </w:r>
        <w:r w:rsidR="0052234F" w:rsidRPr="0052234F">
          <w:rPr>
            <w:rFonts w:ascii="Times New Roman" w:hAnsi="Times New Roman"/>
            <w:sz w:val="24"/>
          </w:rPr>
          <w:t>acknowledged</w:t>
        </w:r>
        <w:r w:rsidR="0049149B" w:rsidRPr="0052234F">
          <w:rPr>
            <w:rFonts w:ascii="Times New Roman" w:hAnsi="Times New Roman"/>
            <w:sz w:val="24"/>
          </w:rPr>
          <w:t xml:space="preserve"> the mistake </w:t>
        </w:r>
        <w:r w:rsidR="00682306" w:rsidRPr="0052234F">
          <w:rPr>
            <w:rFonts w:ascii="Times New Roman" w:hAnsi="Times New Roman"/>
            <w:sz w:val="24"/>
          </w:rPr>
          <w:t>with a</w:t>
        </w:r>
        <w:r w:rsidR="0049149B" w:rsidRPr="0052234F">
          <w:rPr>
            <w:rFonts w:ascii="Times New Roman" w:hAnsi="Times New Roman"/>
            <w:sz w:val="24"/>
          </w:rPr>
          <w:t xml:space="preserve"> comment as wrongly </w:t>
        </w:r>
        <w:proofErr w:type="spellStart"/>
        <w:r w:rsidR="0049149B" w:rsidRPr="0052234F">
          <w:rPr>
            <w:rFonts w:ascii="Times New Roman" w:hAnsi="Times New Roman"/>
            <w:sz w:val="24"/>
          </w:rPr>
          <w:t>striked</w:t>
        </w:r>
        <w:proofErr w:type="spellEnd"/>
        <w:r w:rsidR="0049149B" w:rsidRPr="0052234F">
          <w:rPr>
            <w:rFonts w:ascii="Times New Roman" w:hAnsi="Times New Roman"/>
            <w:sz w:val="24"/>
          </w:rPr>
          <w:t xml:space="preserve"> </w:t>
        </w:r>
        <w:r w:rsidR="0052234F" w:rsidRPr="0052234F">
          <w:rPr>
            <w:rFonts w:ascii="Times New Roman" w:hAnsi="Times New Roman"/>
            <w:sz w:val="24"/>
          </w:rPr>
          <w:t>off.</w:t>
        </w:r>
      </w:ins>
      <w:commentRangeEnd w:id="602"/>
      <w:r w:rsidR="00593261">
        <w:rPr>
          <w:rStyle w:val="CommentReference"/>
        </w:rPr>
        <w:commentReference w:id="602"/>
      </w:r>
    </w:p>
    <w:p w14:paraId="72CEC692" w14:textId="77777777" w:rsidR="00EF72A8" w:rsidRPr="00B95974" w:rsidRDefault="00B95974" w:rsidP="0052234F">
      <w:pPr>
        <w:pStyle w:val="ListParagraph"/>
        <w:spacing w:before="120" w:after="120" w:line="360" w:lineRule="auto"/>
        <w:ind w:left="1276" w:right="180"/>
        <w:rPr>
          <w:ins w:id="603" w:author="Eshwara Samboju/QC/SYNGENE" w:date="2020-08-08T20:30:00Z"/>
          <w:rFonts w:ascii="Times New Roman" w:eastAsia="Times New Roman" w:hAnsi="Times New Roman" w:cs="Times New Roman"/>
          <w:sz w:val="24"/>
          <w:szCs w:val="24"/>
          <w:lang w:val="en-US"/>
        </w:rPr>
      </w:pPr>
      <w:ins w:id="604" w:author="Eshwara Samboju/QC/SYNGENE" w:date="2020-08-08T20:30:00Z">
        <w:r w:rsidRPr="00B95974">
          <w:rPr>
            <w:rFonts w:ascii="Times New Roman" w:hAnsi="Times New Roman"/>
            <w:sz w:val="24"/>
          </w:rPr>
          <w:t xml:space="preserve">The results were reported in the observation data sheet by </w:t>
        </w:r>
        <w:proofErr w:type="spellStart"/>
        <w:r w:rsidRPr="00B95974">
          <w:rPr>
            <w:rFonts w:ascii="Times New Roman" w:hAnsi="Times New Roman"/>
            <w:sz w:val="24"/>
          </w:rPr>
          <w:t>Da</w:t>
        </w:r>
        <w:r>
          <w:rPr>
            <w:rFonts w:ascii="Times New Roman" w:hAnsi="Times New Roman"/>
            <w:sz w:val="24"/>
          </w:rPr>
          <w:t>r</w:t>
        </w:r>
        <w:r w:rsidRPr="00B95974">
          <w:rPr>
            <w:rFonts w:ascii="Times New Roman" w:hAnsi="Times New Roman"/>
            <w:sz w:val="24"/>
          </w:rPr>
          <w:t>shini</w:t>
        </w:r>
        <w:proofErr w:type="spellEnd"/>
        <w:r w:rsidRPr="00B95974">
          <w:rPr>
            <w:rFonts w:ascii="Times New Roman" w:hAnsi="Times New Roman"/>
            <w:sz w:val="24"/>
          </w:rPr>
          <w:t xml:space="preserve"> Priya with respect to the sampling locations.</w:t>
        </w:r>
        <w:r w:rsidRPr="00B95974">
          <w:rPr>
            <w:rFonts w:ascii="Times New Roman" w:eastAsia="Times New Roman" w:hAnsi="Times New Roman" w:cs="Times New Roman"/>
            <w:sz w:val="24"/>
            <w:szCs w:val="24"/>
            <w:lang w:val="en-US"/>
          </w:rPr>
          <w:t xml:space="preserve"> The</w:t>
        </w:r>
        <w:r w:rsidR="00EF72A8" w:rsidRPr="00B95974">
          <w:rPr>
            <w:rFonts w:ascii="Times New Roman" w:eastAsia="Times New Roman" w:hAnsi="Times New Roman" w:cs="Times New Roman"/>
            <w:sz w:val="24"/>
            <w:szCs w:val="24"/>
            <w:lang w:val="en-US"/>
          </w:rPr>
          <w:t xml:space="preserve"> analysts involved in the monitoring activity is missed to execute the assigned responsibilities </w:t>
        </w:r>
        <w:commentRangeStart w:id="605"/>
        <w:r w:rsidR="00EF72A8" w:rsidRPr="00B95974">
          <w:rPr>
            <w:rFonts w:ascii="Times New Roman" w:eastAsia="Times New Roman" w:hAnsi="Times New Roman" w:cs="Times New Roman"/>
            <w:sz w:val="24"/>
            <w:szCs w:val="24"/>
            <w:lang w:val="en-US"/>
          </w:rPr>
          <w:t>attentively.</w:t>
        </w:r>
      </w:ins>
      <w:commentRangeEnd w:id="605"/>
      <w:r w:rsidR="00593261">
        <w:rPr>
          <w:rStyle w:val="CommentReference"/>
        </w:rPr>
        <w:commentReference w:id="605"/>
      </w:r>
    </w:p>
    <w:p w14:paraId="3030127B" w14:textId="77777777" w:rsidR="00284A65" w:rsidRPr="007B57E8" w:rsidRDefault="00284A65" w:rsidP="007B57E8">
      <w:pPr>
        <w:pStyle w:val="ListParagraph"/>
        <w:numPr>
          <w:ilvl w:val="0"/>
          <w:numId w:val="31"/>
        </w:numPr>
        <w:spacing w:before="120" w:after="120" w:line="360" w:lineRule="auto"/>
        <w:ind w:left="1276" w:right="180" w:hanging="425"/>
        <w:rPr>
          <w:del w:id="606" w:author="Eshwara Samboju/QC/SYNGENE" w:date="2020-08-08T20:30:00Z"/>
          <w:rFonts w:ascii="Times New Roman" w:hAnsi="Times New Roman"/>
          <w:sz w:val="24"/>
        </w:rPr>
      </w:pPr>
      <w:del w:id="607" w:author="Eshwara Samboju/QC/SYNGENE" w:date="2020-08-08T20:30:00Z">
        <w:r w:rsidRPr="007B57E8">
          <w:rPr>
            <w:rFonts w:ascii="Times New Roman" w:hAnsi="Times New Roman"/>
            <w:sz w:val="24"/>
          </w:rPr>
          <w:delText xml:space="preserve">Later the second analyst Deepak has striked off the page 03 of 08 </w:delText>
        </w:r>
        <w:r w:rsidR="00972C87">
          <w:rPr>
            <w:rFonts w:ascii="Times New Roman" w:hAnsi="Times New Roman"/>
            <w:sz w:val="24"/>
          </w:rPr>
          <w:delText xml:space="preserve">and acknowleged the mistake with </w:delText>
        </w:r>
        <w:r w:rsidRPr="007B57E8">
          <w:rPr>
            <w:rFonts w:ascii="Times New Roman" w:hAnsi="Times New Roman"/>
            <w:sz w:val="24"/>
          </w:rPr>
          <w:delText xml:space="preserve"> a comment as wrongly striked off.</w:delText>
        </w:r>
      </w:del>
    </w:p>
    <w:p w14:paraId="3F41CDBA" w14:textId="77777777" w:rsidR="00284A65" w:rsidRPr="007B57E8" w:rsidRDefault="00284A65" w:rsidP="007B57E8">
      <w:pPr>
        <w:pStyle w:val="ListParagraph"/>
        <w:numPr>
          <w:ilvl w:val="0"/>
          <w:numId w:val="31"/>
        </w:numPr>
        <w:spacing w:before="120" w:after="120" w:line="360" w:lineRule="auto"/>
        <w:ind w:left="1276" w:right="180" w:hanging="425"/>
        <w:rPr>
          <w:del w:id="608" w:author="Eshwara Samboju/QC/SYNGENE" w:date="2020-08-08T20:30:00Z"/>
          <w:rFonts w:ascii="Times New Roman" w:hAnsi="Times New Roman"/>
          <w:sz w:val="24"/>
        </w:rPr>
      </w:pPr>
      <w:del w:id="609" w:author="Eshwara Samboju/QC/SYNGENE" w:date="2020-08-08T20:30:00Z">
        <w:r w:rsidRPr="007B57E8">
          <w:rPr>
            <w:rFonts w:ascii="Times New Roman" w:hAnsi="Times New Roman"/>
            <w:sz w:val="24"/>
          </w:rPr>
          <w:delText xml:space="preserve">The analyst has not labelled the details of the </w:delText>
        </w:r>
        <w:commentRangeStart w:id="610"/>
        <w:r w:rsidRPr="007B57E8">
          <w:rPr>
            <w:rFonts w:ascii="Times New Roman" w:hAnsi="Times New Roman"/>
            <w:sz w:val="24"/>
          </w:rPr>
          <w:delText>SET</w:delText>
        </w:r>
        <w:commentRangeEnd w:id="610"/>
        <w:r w:rsidR="00C7462C">
          <w:rPr>
            <w:rStyle w:val="CommentReference"/>
          </w:rPr>
          <w:commentReference w:id="610"/>
        </w:r>
        <w:r w:rsidRPr="007B57E8">
          <w:rPr>
            <w:rFonts w:ascii="Times New Roman" w:hAnsi="Times New Roman"/>
            <w:sz w:val="24"/>
          </w:rPr>
          <w:delText xml:space="preserve"> on the clean room tape with a cross signature from the IPQA personnel instead of writing on the bottom of the media plate</w:delText>
        </w:r>
        <w:commentRangeEnd w:id="598"/>
        <w:r w:rsidR="005675E6">
          <w:rPr>
            <w:rStyle w:val="CommentReference"/>
          </w:rPr>
          <w:commentReference w:id="598"/>
        </w:r>
      </w:del>
    </w:p>
    <w:p w14:paraId="5A7E38A1" w14:textId="77777777" w:rsidR="00284A65" w:rsidRDefault="00284A65" w:rsidP="007B57E8">
      <w:pPr>
        <w:pStyle w:val="ListParagraph"/>
        <w:numPr>
          <w:ilvl w:val="0"/>
          <w:numId w:val="31"/>
        </w:numPr>
        <w:spacing w:before="120" w:after="120" w:line="360" w:lineRule="auto"/>
        <w:ind w:left="1276" w:right="180" w:hanging="425"/>
        <w:rPr>
          <w:del w:id="611" w:author="Eshwara Samboju/QC/SYNGENE" w:date="2020-08-08T20:30:00Z"/>
          <w:rFonts w:ascii="Times New Roman" w:eastAsia="Times New Roman" w:hAnsi="Times New Roman" w:cs="Times New Roman"/>
          <w:sz w:val="24"/>
          <w:szCs w:val="24"/>
          <w:lang w:val="en-US"/>
        </w:rPr>
      </w:pPr>
      <w:commentRangeStart w:id="612"/>
      <w:del w:id="613" w:author="Eshwara Samboju/QC/SYNGENE" w:date="2020-08-08T20:30:00Z">
        <w:r w:rsidRPr="007B57E8">
          <w:rPr>
            <w:rFonts w:ascii="Times New Roman" w:hAnsi="Times New Roman"/>
            <w:sz w:val="24"/>
          </w:rPr>
          <w:delText>During the plate release the analyst has removed the seal of the clean room tape</w:delText>
        </w:r>
        <w:r w:rsidR="007B57E8" w:rsidRPr="007B57E8">
          <w:rPr>
            <w:rFonts w:ascii="Times New Roman" w:hAnsi="Times New Roman"/>
            <w:sz w:val="24"/>
          </w:rPr>
          <w:delText xml:space="preserve"> and recorded the results as per the SP number</w:delText>
        </w:r>
        <w:r w:rsidR="007B57E8" w:rsidRPr="007B57E8">
          <w:rPr>
            <w:rFonts w:ascii="Times New Roman" w:eastAsia="Times New Roman" w:hAnsi="Times New Roman" w:cs="Times New Roman"/>
            <w:sz w:val="24"/>
            <w:szCs w:val="24"/>
            <w:lang w:val="en-US"/>
          </w:rPr>
          <w:delText>.</w:delText>
        </w:r>
        <w:commentRangeEnd w:id="612"/>
        <w:r w:rsidR="00C7462C">
          <w:rPr>
            <w:rStyle w:val="CommentReference"/>
          </w:rPr>
          <w:commentReference w:id="612"/>
        </w:r>
      </w:del>
    </w:p>
    <w:p w14:paraId="374F4D15" w14:textId="77777777" w:rsidR="001D2987" w:rsidRPr="007B57E8" w:rsidRDefault="001D2987" w:rsidP="007B57E8">
      <w:pPr>
        <w:pStyle w:val="ListParagraph"/>
        <w:numPr>
          <w:ilvl w:val="0"/>
          <w:numId w:val="31"/>
        </w:numPr>
        <w:spacing w:before="120" w:after="120" w:line="360" w:lineRule="auto"/>
        <w:ind w:left="1276" w:right="180" w:hanging="425"/>
        <w:rPr>
          <w:del w:id="614" w:author="Eshwara Samboju/QC/SYNGENE" w:date="2020-08-08T20:30:00Z"/>
          <w:rFonts w:ascii="Times New Roman" w:eastAsia="Times New Roman" w:hAnsi="Times New Roman" w:cs="Times New Roman"/>
          <w:sz w:val="24"/>
          <w:szCs w:val="24"/>
          <w:lang w:val="en-US"/>
        </w:rPr>
      </w:pPr>
      <w:del w:id="615" w:author="Eshwara Samboju/QC/SYNGENE" w:date="2020-08-08T20:30:00Z">
        <w:r>
          <w:rPr>
            <w:rFonts w:ascii="Times New Roman" w:eastAsia="Times New Roman" w:hAnsi="Times New Roman" w:cs="Times New Roman"/>
            <w:sz w:val="24"/>
            <w:szCs w:val="24"/>
            <w:lang w:val="en-US"/>
          </w:rPr>
          <w:delText xml:space="preserve">The analysts were due diligent during the execution of environmental monitoring and </w:delText>
        </w:r>
        <w:r w:rsidR="00B92A24">
          <w:rPr>
            <w:rFonts w:ascii="Times New Roman" w:eastAsia="Times New Roman" w:hAnsi="Times New Roman" w:cs="Times New Roman"/>
            <w:sz w:val="24"/>
            <w:szCs w:val="24"/>
            <w:lang w:val="en-US"/>
          </w:rPr>
          <w:delText xml:space="preserve">during </w:delText>
        </w:r>
        <w:r>
          <w:rPr>
            <w:rFonts w:ascii="Times New Roman" w:eastAsia="Times New Roman" w:hAnsi="Times New Roman" w:cs="Times New Roman"/>
            <w:sz w:val="24"/>
            <w:szCs w:val="24"/>
            <w:lang w:val="en-US"/>
          </w:rPr>
          <w:delText xml:space="preserve">reporting </w:delText>
        </w:r>
        <w:r w:rsidR="00B92A24">
          <w:rPr>
            <w:rFonts w:ascii="Times New Roman" w:eastAsia="Times New Roman" w:hAnsi="Times New Roman" w:cs="Times New Roman"/>
            <w:sz w:val="24"/>
            <w:szCs w:val="24"/>
            <w:lang w:val="en-US"/>
          </w:rPr>
          <w:delText xml:space="preserve">of </w:delText>
        </w:r>
        <w:r>
          <w:rPr>
            <w:rFonts w:ascii="Times New Roman" w:eastAsia="Times New Roman" w:hAnsi="Times New Roman" w:cs="Times New Roman"/>
            <w:sz w:val="24"/>
            <w:szCs w:val="24"/>
            <w:lang w:val="en-US"/>
          </w:rPr>
          <w:delText xml:space="preserve">the </w:delText>
        </w:r>
        <w:commentRangeStart w:id="616"/>
        <w:r>
          <w:rPr>
            <w:rFonts w:ascii="Times New Roman" w:eastAsia="Times New Roman" w:hAnsi="Times New Roman" w:cs="Times New Roman"/>
            <w:sz w:val="24"/>
            <w:szCs w:val="24"/>
            <w:lang w:val="en-US"/>
          </w:rPr>
          <w:delText>results</w:delText>
        </w:r>
      </w:del>
      <w:commentRangeEnd w:id="616"/>
      <w:r w:rsidR="00593261">
        <w:rPr>
          <w:rStyle w:val="CommentReference"/>
        </w:rPr>
        <w:commentReference w:id="616"/>
      </w:r>
      <w:del w:id="617" w:author="Eshwara Samboju/QC/SYNGENE" w:date="2020-08-08T20:30:00Z">
        <w:r w:rsidR="00B92A24">
          <w:rPr>
            <w:rFonts w:ascii="Times New Roman" w:eastAsia="Times New Roman" w:hAnsi="Times New Roman" w:cs="Times New Roman"/>
            <w:sz w:val="24"/>
            <w:szCs w:val="24"/>
            <w:lang w:val="en-US"/>
          </w:rPr>
          <w:delText>.</w:delText>
        </w:r>
      </w:del>
    </w:p>
    <w:p w14:paraId="784CFB3D" w14:textId="77777777" w:rsidR="007B57E8" w:rsidRDefault="007B57E8" w:rsidP="00284A65">
      <w:pPr>
        <w:pStyle w:val="ListParagraph"/>
        <w:tabs>
          <w:tab w:val="left" w:pos="1440"/>
        </w:tabs>
        <w:spacing w:after="0" w:line="240" w:lineRule="auto"/>
        <w:ind w:left="1440"/>
        <w:jc w:val="both"/>
        <w:rPr>
          <w:del w:id="618" w:author="Eshwara Samboju/QC/SYNGENE" w:date="2020-08-08T20:30:00Z"/>
          <w:rFonts w:ascii="Times New Roman" w:eastAsia="Times New Roman" w:hAnsi="Times New Roman" w:cs="Times New Roman"/>
          <w:sz w:val="24"/>
          <w:szCs w:val="24"/>
          <w:lang w:val="en-US"/>
        </w:rPr>
      </w:pPr>
    </w:p>
    <w:p w14:paraId="3C4F407B" w14:textId="77777777" w:rsidR="00967068" w:rsidRPr="005D650B" w:rsidRDefault="005D650B" w:rsidP="005D650B">
      <w:pPr>
        <w:tabs>
          <w:tab w:val="left" w:pos="1440"/>
        </w:tabs>
        <w:spacing w:after="0" w:line="240" w:lineRule="auto"/>
        <w:jc w:val="both"/>
        <w:rPr>
          <w:del w:id="619" w:author="Eshwara Samboju/QC/SYNGENE" w:date="2020-08-08T20:30:00Z"/>
          <w:rFonts w:eastAsia="Times New Roman"/>
          <w:noProof/>
          <w:color w:val="212121"/>
        </w:rPr>
      </w:pPr>
      <w:del w:id="620" w:author="Eshwara Samboju/QC/SYNGENE" w:date="2020-08-08T20:30:00Z">
        <w:r>
          <w:rPr>
            <w:noProof/>
            <w:lang w:eastAsia="en-IN"/>
          </w:rPr>
          <mc:AlternateContent>
            <mc:Choice Requires="wps">
              <w:drawing>
                <wp:anchor distT="0" distB="0" distL="114300" distR="114300" simplePos="0" relativeHeight="251660288" behindDoc="0" locked="0" layoutInCell="1" allowOverlap="1" wp14:anchorId="1D8ACF0D" wp14:editId="7135E855">
                  <wp:simplePos x="0" y="0"/>
                  <wp:positionH relativeFrom="column">
                    <wp:posOffset>4502760</wp:posOffset>
                  </wp:positionH>
                  <wp:positionV relativeFrom="paragraph">
                    <wp:posOffset>317305</wp:posOffset>
                  </wp:positionV>
                  <wp:extent cx="1720158" cy="1041149"/>
                  <wp:effectExtent l="0" t="0" r="13970" b="26035"/>
                  <wp:wrapNone/>
                  <wp:docPr id="9" name="Rectangle 9"/>
                  <wp:cNvGraphicFramePr/>
                  <a:graphic xmlns:a="http://schemas.openxmlformats.org/drawingml/2006/main">
                    <a:graphicData uri="http://schemas.microsoft.com/office/word/2010/wordprocessingShape">
                      <wps:wsp>
                        <wps:cNvSpPr/>
                        <wps:spPr>
                          <a:xfrm>
                            <a:off x="0" y="0"/>
                            <a:ext cx="1720158" cy="10411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CAE505" w14:textId="77777777" w:rsidR="001F1A28" w:rsidRPr="005D650B" w:rsidRDefault="001F1A28" w:rsidP="005D650B">
                              <w:pPr>
                                <w:shd w:val="clear" w:color="auto" w:fill="FFFFFF" w:themeFill="background1"/>
                                <w:rPr>
                                  <w:del w:id="621" w:author="Eshwara Samboju/QC/SYNGENE" w:date="2020-08-08T20:30:00Z"/>
                                  <w:rFonts w:ascii="Times New Roman" w:hAnsi="Times New Roman" w:cs="Times New Roman"/>
                                </w:rPr>
                              </w:pPr>
                              <w:del w:id="622" w:author="Eshwara Samboju/QC/SYNGENE" w:date="2020-08-08T20:30:00Z">
                                <w:r w:rsidRPr="005D650B">
                                  <w:rPr>
                                    <w:rFonts w:ascii="Times New Roman" w:hAnsi="Times New Roman" w:cs="Times New Roman"/>
                                  </w:rPr>
                                  <w:delText>SET-I Plate</w:delText>
                                </w:r>
                              </w:del>
                            </w:p>
                            <w:p w14:paraId="73C0AD95" w14:textId="77777777" w:rsidR="001F1A28" w:rsidRPr="005D650B" w:rsidRDefault="001F1A28" w:rsidP="005D650B">
                              <w:pPr>
                                <w:shd w:val="clear" w:color="auto" w:fill="FFFFFF" w:themeFill="background1"/>
                                <w:rPr>
                                  <w:del w:id="623" w:author="Eshwara Samboju/QC/SYNGENE" w:date="2020-08-08T20:30:00Z"/>
                                  <w:rFonts w:ascii="Times New Roman" w:hAnsi="Times New Roman" w:cs="Times New Roman"/>
                                </w:rPr>
                              </w:pPr>
                              <w:del w:id="624" w:author="Eshwara Samboju/QC/SYNGENE" w:date="2020-08-08T20:30:00Z">
                                <w:r w:rsidRPr="005D650B">
                                  <w:rPr>
                                    <w:rFonts w:ascii="Times New Roman" w:hAnsi="Times New Roman" w:cs="Times New Roman"/>
                                  </w:rPr>
                                  <w:delText>Exposed By: Prabhakar Rajendran</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ACF0D" id="Rectangle 9" o:spid="_x0000_s1030" style="position:absolute;left:0;text-align:left;margin-left:354.55pt;margin-top:25pt;width:135.45pt;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" fillcolor="white [3212]" strokecolor="#1f3763 [1604]" strokeweight="1pt">
                  <v:textbox>
                    <w:txbxContent>
                      <w:p w14:paraId="25CAE505" w14:textId="77777777" w:rsidR="001F1A28" w:rsidRPr="005D650B" w:rsidRDefault="001F1A28" w:rsidP="005D650B">
                        <w:pPr>
                          <w:shd w:val="clear" w:color="auto" w:fill="FFFFFF" w:themeFill="background1"/>
                          <w:rPr>
                            <w:del w:id="625" w:author="Eshwara Samboju/QC/SYNGENE" w:date="2020-08-08T20:30:00Z"/>
                            <w:rFonts w:ascii="Times New Roman" w:hAnsi="Times New Roman" w:cs="Times New Roman"/>
                          </w:rPr>
                        </w:pPr>
                        <w:del w:id="626" w:author="Eshwara Samboju/QC/SYNGENE" w:date="2020-08-08T20:30:00Z">
                          <w:r w:rsidRPr="005D650B">
                            <w:rPr>
                              <w:rFonts w:ascii="Times New Roman" w:hAnsi="Times New Roman" w:cs="Times New Roman"/>
                            </w:rPr>
                            <w:delText>SET-I Plate</w:delText>
                          </w:r>
                        </w:del>
                      </w:p>
                      <w:p w14:paraId="73C0AD95" w14:textId="77777777" w:rsidR="001F1A28" w:rsidRPr="005D650B" w:rsidRDefault="001F1A28" w:rsidP="005D650B">
                        <w:pPr>
                          <w:shd w:val="clear" w:color="auto" w:fill="FFFFFF" w:themeFill="background1"/>
                          <w:rPr>
                            <w:del w:id="627" w:author="Eshwara Samboju/QC/SYNGENE" w:date="2020-08-08T20:30:00Z"/>
                            <w:rFonts w:ascii="Times New Roman" w:hAnsi="Times New Roman" w:cs="Times New Roman"/>
                          </w:rPr>
                        </w:pPr>
                        <w:del w:id="628" w:author="Eshwara Samboju/QC/SYNGENE" w:date="2020-08-08T20:30:00Z">
                          <w:r w:rsidRPr="005D650B">
                            <w:rPr>
                              <w:rFonts w:ascii="Times New Roman" w:hAnsi="Times New Roman" w:cs="Times New Roman"/>
                            </w:rPr>
                            <w:delText>Exposed By: Prabhakar Rajendran</w:delText>
                          </w:r>
                        </w:del>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3C1EF113" wp14:editId="0A134AD6">
                  <wp:simplePos x="0" y="0"/>
                  <wp:positionH relativeFrom="column">
                    <wp:posOffset>3026504</wp:posOffset>
                  </wp:positionH>
                  <wp:positionV relativeFrom="paragraph">
                    <wp:posOffset>783552</wp:posOffset>
                  </wp:positionV>
                  <wp:extent cx="1430447"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1430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81D202" id="_x0000_t32" coordsize="21600,21600" o:spt="32" o:oned="t" path="m,l21600,21600e" filled="f">
                  <v:path arrowok="t" fillok="f" o:connecttype="none"/>
                  <o:lock v:ext="edit" shapetype="t"/>
                </v:shapetype>
                <v:shape id="Straight Arrow Connector 8" o:spid="_x0000_s1026" type="#_x0000_t32" style="position:absolute;margin-left:238.3pt;margin-top:61.7pt;width:112.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ox0gEAAAAEAAAOAAAAZHJzL2Uyb0RvYy54bWysU9uO0zAQfUfiHyy/06RLBa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" strokecolor="#4472c4 [3204]" strokeweight=".5pt">
                  <v:stroke endarrow="block" joinstyle="miter"/>
                </v:shape>
              </w:pict>
            </mc:Fallback>
          </mc:AlternateContent>
        </w:r>
        <w:r>
          <w:rPr>
            <w:rFonts w:eastAsia="Times New Roman"/>
            <w:noProof/>
            <w:color w:val="212121"/>
          </w:rPr>
          <w:delText xml:space="preserve">    </w:delText>
        </w:r>
        <w:commentRangeStart w:id="629"/>
        <w:commentRangeStart w:id="630"/>
        <w:r>
          <w:rPr>
            <w:rFonts w:eastAsia="Times New Roman"/>
            <w:noProof/>
            <w:color w:val="212121"/>
            <w:lang w:eastAsia="en-IN"/>
          </w:rPr>
          <w:drawing>
            <wp:inline distT="0" distB="0" distL="0" distR="0" wp14:anchorId="212A9A8F" wp14:editId="7A7816DE">
              <wp:extent cx="3720974" cy="289623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94976f-abfe-4e19-8b94-633d8b785093" descr="Image"/>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817535" cy="2971394"/>
                      </a:xfrm>
                      <a:prstGeom prst="rect">
                        <a:avLst/>
                      </a:prstGeom>
                      <a:noFill/>
                      <a:ln>
                        <a:noFill/>
                      </a:ln>
                    </pic:spPr>
                  </pic:pic>
                </a:graphicData>
              </a:graphic>
            </wp:inline>
          </w:drawing>
        </w:r>
      </w:del>
      <w:commentRangeEnd w:id="629"/>
      <w:commentRangeEnd w:id="630"/>
      <w:r w:rsidR="00593261">
        <w:rPr>
          <w:rStyle w:val="CommentReference"/>
        </w:rPr>
        <w:commentReference w:id="630"/>
      </w:r>
      <w:del w:id="631" w:author="Eshwara Samboju/QC/SYNGENE" w:date="2020-08-08T20:30:00Z">
        <w:r w:rsidR="00794842">
          <w:rPr>
            <w:rStyle w:val="CommentReference"/>
          </w:rPr>
          <w:commentReference w:id="629"/>
        </w:r>
      </w:del>
    </w:p>
    <w:p w14:paraId="36BE4D51" w14:textId="77777777" w:rsidR="007B04B0" w:rsidRPr="005D650B" w:rsidRDefault="005D650B" w:rsidP="005D650B">
      <w:pPr>
        <w:tabs>
          <w:tab w:val="left" w:pos="1440"/>
        </w:tabs>
        <w:spacing w:after="0" w:line="240" w:lineRule="auto"/>
        <w:jc w:val="both"/>
        <w:rPr>
          <w:del w:id="632" w:author="Eshwara Samboju/QC/SYNGENE" w:date="2020-08-08T20:30:00Z"/>
          <w:rFonts w:ascii="Times New Roman" w:eastAsia="Times New Roman" w:hAnsi="Times New Roman" w:cs="Times New Roman"/>
          <w:color w:val="4472C4" w:themeColor="accent1"/>
          <w:sz w:val="24"/>
          <w:szCs w:val="24"/>
          <w:lang w:val="en-US"/>
        </w:rPr>
      </w:pPr>
      <w:del w:id="633" w:author="Eshwara Samboju/QC/SYNGENE" w:date="2020-08-08T20:30:00Z">
        <w:r>
          <w:rPr>
            <w:noProof/>
            <w:lang w:eastAsia="en-IN"/>
          </w:rPr>
          <mc:AlternateContent>
            <mc:Choice Requires="wps">
              <w:drawing>
                <wp:anchor distT="0" distB="0" distL="114300" distR="114300" simplePos="0" relativeHeight="251664384" behindDoc="0" locked="0" layoutInCell="1" allowOverlap="1" wp14:anchorId="6C124851" wp14:editId="146D4D6E">
                  <wp:simplePos x="0" y="0"/>
                  <wp:positionH relativeFrom="column">
                    <wp:posOffset>4390817</wp:posOffset>
                  </wp:positionH>
                  <wp:positionV relativeFrom="paragraph">
                    <wp:posOffset>71793</wp:posOffset>
                  </wp:positionV>
                  <wp:extent cx="1720158" cy="1041149"/>
                  <wp:effectExtent l="0" t="0" r="13970" b="26035"/>
                  <wp:wrapNone/>
                  <wp:docPr id="12" name="Rectangle 12"/>
                  <wp:cNvGraphicFramePr/>
                  <a:graphic xmlns:a="http://schemas.openxmlformats.org/drawingml/2006/main">
                    <a:graphicData uri="http://schemas.microsoft.com/office/word/2010/wordprocessingShape">
                      <wps:wsp>
                        <wps:cNvSpPr/>
                        <wps:spPr>
                          <a:xfrm>
                            <a:off x="0" y="0"/>
                            <a:ext cx="1720158" cy="10411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71355A" w14:textId="77777777" w:rsidR="001F1A28" w:rsidRPr="005D650B" w:rsidRDefault="001F1A28" w:rsidP="005D650B">
                              <w:pPr>
                                <w:shd w:val="clear" w:color="auto" w:fill="FFFFFF" w:themeFill="background1"/>
                                <w:rPr>
                                  <w:del w:id="634" w:author="Eshwara Samboju/QC/SYNGENE" w:date="2020-08-08T20:30:00Z"/>
                                  <w:rFonts w:ascii="Times New Roman" w:hAnsi="Times New Roman" w:cs="Times New Roman"/>
                                </w:rPr>
                              </w:pPr>
                              <w:del w:id="635" w:author="Eshwara Samboju/QC/SYNGENE" w:date="2020-08-08T20:30:00Z">
                                <w:r w:rsidRPr="005D650B">
                                  <w:rPr>
                                    <w:rFonts w:ascii="Times New Roman" w:hAnsi="Times New Roman" w:cs="Times New Roman"/>
                                  </w:rPr>
                                  <w:delText>SET-I</w:delText>
                                </w:r>
                                <w:r>
                                  <w:rPr>
                                    <w:rFonts w:ascii="Times New Roman" w:hAnsi="Times New Roman" w:cs="Times New Roman"/>
                                  </w:rPr>
                                  <w:delText>II</w:delText>
                                </w:r>
                                <w:r w:rsidRPr="005D650B">
                                  <w:rPr>
                                    <w:rFonts w:ascii="Times New Roman" w:hAnsi="Times New Roman" w:cs="Times New Roman"/>
                                  </w:rPr>
                                  <w:delText xml:space="preserve"> Plate</w:delText>
                                </w:r>
                              </w:del>
                            </w:p>
                            <w:p w14:paraId="2018A1F4" w14:textId="77777777" w:rsidR="001F1A28" w:rsidRPr="005D650B" w:rsidRDefault="001F1A28" w:rsidP="005D650B">
                              <w:pPr>
                                <w:shd w:val="clear" w:color="auto" w:fill="FFFFFF" w:themeFill="background1"/>
                                <w:rPr>
                                  <w:del w:id="636" w:author="Eshwara Samboju/QC/SYNGENE" w:date="2020-08-08T20:30:00Z"/>
                                  <w:rFonts w:ascii="Times New Roman" w:hAnsi="Times New Roman" w:cs="Times New Roman"/>
                                </w:rPr>
                              </w:pPr>
                              <w:del w:id="637"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Deepak</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24851" id="Rectangle 12" o:spid="_x0000_s1031" style="position:absolute;left:0;text-align:left;margin-left:345.75pt;margin-top:5.65pt;width:135.45pt;height: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" fillcolor="white [3212]" strokecolor="#1f3763 [1604]" strokeweight="1pt">
                  <v:textbox>
                    <w:txbxContent>
                      <w:p w14:paraId="6671355A" w14:textId="77777777" w:rsidR="001F1A28" w:rsidRPr="005D650B" w:rsidRDefault="001F1A28" w:rsidP="005D650B">
                        <w:pPr>
                          <w:shd w:val="clear" w:color="auto" w:fill="FFFFFF" w:themeFill="background1"/>
                          <w:rPr>
                            <w:del w:id="638" w:author="Eshwara Samboju/QC/SYNGENE" w:date="2020-08-08T20:30:00Z"/>
                            <w:rFonts w:ascii="Times New Roman" w:hAnsi="Times New Roman" w:cs="Times New Roman"/>
                          </w:rPr>
                        </w:pPr>
                        <w:del w:id="639" w:author="Eshwara Samboju/QC/SYNGENE" w:date="2020-08-08T20:30:00Z">
                          <w:r w:rsidRPr="005D650B">
                            <w:rPr>
                              <w:rFonts w:ascii="Times New Roman" w:hAnsi="Times New Roman" w:cs="Times New Roman"/>
                            </w:rPr>
                            <w:delText>SET-I</w:delText>
                          </w:r>
                          <w:r>
                            <w:rPr>
                              <w:rFonts w:ascii="Times New Roman" w:hAnsi="Times New Roman" w:cs="Times New Roman"/>
                            </w:rPr>
                            <w:delText>II</w:delText>
                          </w:r>
                          <w:r w:rsidRPr="005D650B">
                            <w:rPr>
                              <w:rFonts w:ascii="Times New Roman" w:hAnsi="Times New Roman" w:cs="Times New Roman"/>
                            </w:rPr>
                            <w:delText xml:space="preserve"> Plate</w:delText>
                          </w:r>
                        </w:del>
                      </w:p>
                      <w:p w14:paraId="2018A1F4" w14:textId="77777777" w:rsidR="001F1A28" w:rsidRPr="005D650B" w:rsidRDefault="001F1A28" w:rsidP="005D650B">
                        <w:pPr>
                          <w:shd w:val="clear" w:color="auto" w:fill="FFFFFF" w:themeFill="background1"/>
                          <w:rPr>
                            <w:del w:id="640" w:author="Eshwara Samboju/QC/SYNGENE" w:date="2020-08-08T20:30:00Z"/>
                            <w:rFonts w:ascii="Times New Roman" w:hAnsi="Times New Roman" w:cs="Times New Roman"/>
                          </w:rPr>
                        </w:pPr>
                        <w:del w:id="641"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Deepak</w:delText>
                          </w:r>
                        </w:del>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40402E22" wp14:editId="79369887">
                  <wp:simplePos x="0" y="0"/>
                  <wp:positionH relativeFrom="column">
                    <wp:posOffset>1433634</wp:posOffset>
                  </wp:positionH>
                  <wp:positionV relativeFrom="paragraph">
                    <wp:posOffset>477060</wp:posOffset>
                  </wp:positionV>
                  <wp:extent cx="2960483" cy="45719"/>
                  <wp:effectExtent l="0" t="38100" r="30480" b="88265"/>
                  <wp:wrapNone/>
                  <wp:docPr id="11" name="Straight Arrow Connector 11"/>
                  <wp:cNvGraphicFramePr/>
                  <a:graphic xmlns:a="http://schemas.openxmlformats.org/drawingml/2006/main">
                    <a:graphicData uri="http://schemas.microsoft.com/office/word/2010/wordprocessingShape">
                      <wps:wsp>
                        <wps:cNvCnPr/>
                        <wps:spPr>
                          <a:xfrm>
                            <a:off x="0" y="0"/>
                            <a:ext cx="2960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0EA2F" id="Straight Arrow Connector 11" o:spid="_x0000_s1026" type="#_x0000_t32" style="position:absolute;margin-left:112.9pt;margin-top:37.55pt;width:233.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color w:val="4472C4" w:themeColor="accent1"/>
            <w:sz w:val="24"/>
            <w:szCs w:val="24"/>
            <w:lang w:val="en-US"/>
          </w:rPr>
          <w:delText xml:space="preserve">   </w:delText>
        </w:r>
        <w:commentRangeStart w:id="642"/>
        <w:r>
          <w:rPr>
            <w:rFonts w:eastAsia="Times New Roman"/>
            <w:noProof/>
            <w:color w:val="212121"/>
            <w:lang w:eastAsia="en-IN"/>
          </w:rPr>
          <w:drawing>
            <wp:inline distT="0" distB="0" distL="0" distR="0" wp14:anchorId="3E866C81" wp14:editId="45FD5546">
              <wp:extent cx="3720465" cy="2959632"/>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844020-dc00-4c76-a376-3e1349960e21" descr="Image"/>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736521" cy="2972404"/>
                      </a:xfrm>
                      <a:prstGeom prst="rect">
                        <a:avLst/>
                      </a:prstGeom>
                      <a:noFill/>
                      <a:ln>
                        <a:noFill/>
                      </a:ln>
                    </pic:spPr>
                  </pic:pic>
                </a:graphicData>
              </a:graphic>
            </wp:inline>
          </w:drawing>
        </w:r>
        <w:commentRangeEnd w:id="642"/>
        <w:r w:rsidR="00794842">
          <w:rPr>
            <w:rStyle w:val="CommentReference"/>
          </w:rPr>
          <w:commentReference w:id="642"/>
        </w:r>
        <w:r w:rsidR="007B04B0">
          <w:delText xml:space="preserve">                    </w:delText>
        </w:r>
      </w:del>
    </w:p>
    <w:p w14:paraId="3DA8FB36" w14:textId="77777777" w:rsidR="00150F2A" w:rsidRDefault="00150F2A" w:rsidP="00B92A24">
      <w:pPr>
        <w:pStyle w:val="Heading1"/>
        <w:tabs>
          <w:tab w:val="left" w:pos="990"/>
        </w:tabs>
        <w:spacing w:before="120" w:after="120" w:line="360" w:lineRule="auto"/>
        <w:ind w:right="180"/>
        <w:jc w:val="both"/>
        <w:rPr>
          <w:del w:id="643" w:author="Eshwara Samboju/QC/SYNGENE" w:date="2020-08-08T20:30:00Z"/>
          <w:rFonts w:ascii="Times New Roman" w:hAnsi="Times New Roman" w:cs="Times New Roman"/>
          <w:b/>
          <w:color w:val="auto"/>
          <w:sz w:val="24"/>
          <w:szCs w:val="24"/>
        </w:rPr>
      </w:pPr>
    </w:p>
    <w:p w14:paraId="16BA17D8" w14:textId="77777777" w:rsidR="007B04B0" w:rsidRDefault="009026DB" w:rsidP="007B04B0">
      <w:pPr>
        <w:rPr>
          <w:del w:id="644" w:author="Eshwara Samboju/QC/SYNGENE" w:date="2020-08-08T20:30:00Z"/>
        </w:rPr>
      </w:pPr>
      <w:del w:id="645" w:author="Eshwara Samboju/QC/SYNGENE" w:date="2020-08-08T20:30:00Z">
        <w:r>
          <w:rPr>
            <w:noProof/>
            <w:lang w:eastAsia="en-IN"/>
          </w:rPr>
          <mc:AlternateContent>
            <mc:Choice Requires="wps">
              <w:drawing>
                <wp:anchor distT="0" distB="0" distL="114300" distR="114300" simplePos="0" relativeHeight="251670528" behindDoc="0" locked="0" layoutInCell="1" allowOverlap="1" wp14:anchorId="22BD320D" wp14:editId="4F35EB79">
                  <wp:simplePos x="0" y="0"/>
                  <wp:positionH relativeFrom="column">
                    <wp:posOffset>4348423</wp:posOffset>
                  </wp:positionH>
                  <wp:positionV relativeFrom="paragraph">
                    <wp:posOffset>380673</wp:posOffset>
                  </wp:positionV>
                  <wp:extent cx="1719580" cy="798012"/>
                  <wp:effectExtent l="0" t="0" r="13970" b="21590"/>
                  <wp:wrapNone/>
                  <wp:docPr id="15" name="Rectangle 15"/>
                  <wp:cNvGraphicFramePr/>
                  <a:graphic xmlns:a="http://schemas.openxmlformats.org/drawingml/2006/main">
                    <a:graphicData uri="http://schemas.microsoft.com/office/word/2010/wordprocessingShape">
                      <wps:wsp>
                        <wps:cNvSpPr/>
                        <wps:spPr>
                          <a:xfrm>
                            <a:off x="0" y="0"/>
                            <a:ext cx="1719580" cy="7980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62B3E" w14:textId="77777777" w:rsidR="001F1A28" w:rsidRPr="005D650B" w:rsidRDefault="001F1A28" w:rsidP="00132463">
                              <w:pPr>
                                <w:shd w:val="clear" w:color="auto" w:fill="FFFFFF" w:themeFill="background1"/>
                                <w:rPr>
                                  <w:del w:id="646" w:author="Eshwara Samboju/QC/SYNGENE" w:date="2020-08-08T20:30:00Z"/>
                                  <w:rFonts w:ascii="Times New Roman" w:hAnsi="Times New Roman" w:cs="Times New Roman"/>
                                </w:rPr>
                              </w:pPr>
                              <w:del w:id="647" w:author="Eshwara Samboju/QC/SYNGENE" w:date="2020-08-08T20:30:00Z">
                                <w:r>
                                  <w:rPr>
                                    <w:rFonts w:ascii="Times New Roman" w:hAnsi="Times New Roman" w:cs="Times New Roman"/>
                                  </w:rPr>
                                  <w:delText>SET-II</w:delText>
                                </w:r>
                                <w:r w:rsidRPr="005D650B">
                                  <w:rPr>
                                    <w:rFonts w:ascii="Times New Roman" w:hAnsi="Times New Roman" w:cs="Times New Roman"/>
                                  </w:rPr>
                                  <w:delText xml:space="preserve"> Plate</w:delText>
                                </w:r>
                                <w:r>
                                  <w:rPr>
                                    <w:rFonts w:ascii="Times New Roman" w:hAnsi="Times New Roman" w:cs="Times New Roman"/>
                                  </w:rPr>
                                  <w:delText>s</w:delText>
                                </w:r>
                              </w:del>
                            </w:p>
                            <w:p w14:paraId="4965C576" w14:textId="77777777" w:rsidR="001F1A28" w:rsidRPr="005D650B" w:rsidRDefault="001F1A28" w:rsidP="00132463">
                              <w:pPr>
                                <w:shd w:val="clear" w:color="auto" w:fill="FFFFFF" w:themeFill="background1"/>
                                <w:rPr>
                                  <w:del w:id="648" w:author="Eshwara Samboju/QC/SYNGENE" w:date="2020-08-08T20:30:00Z"/>
                                  <w:rFonts w:ascii="Times New Roman" w:hAnsi="Times New Roman" w:cs="Times New Roman"/>
                                </w:rPr>
                              </w:pPr>
                              <w:del w:id="649"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Prabhakar Rajendran</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320D" id="Rectangle 15" o:spid="_x0000_s1032" style="position:absolute;margin-left:342.4pt;margin-top:29.95pt;width:135.4pt;height:6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" fillcolor="white [3212]" strokecolor="#1f3763 [1604]" strokeweight="1pt">
                  <v:textbox>
                    <w:txbxContent>
                      <w:p w14:paraId="4D762B3E" w14:textId="77777777" w:rsidR="001F1A28" w:rsidRPr="005D650B" w:rsidRDefault="001F1A28" w:rsidP="00132463">
                        <w:pPr>
                          <w:shd w:val="clear" w:color="auto" w:fill="FFFFFF" w:themeFill="background1"/>
                          <w:rPr>
                            <w:del w:id="650" w:author="Eshwara Samboju/QC/SYNGENE" w:date="2020-08-08T20:30:00Z"/>
                            <w:rFonts w:ascii="Times New Roman" w:hAnsi="Times New Roman" w:cs="Times New Roman"/>
                          </w:rPr>
                        </w:pPr>
                        <w:del w:id="651" w:author="Eshwara Samboju/QC/SYNGENE" w:date="2020-08-08T20:30:00Z">
                          <w:r>
                            <w:rPr>
                              <w:rFonts w:ascii="Times New Roman" w:hAnsi="Times New Roman" w:cs="Times New Roman"/>
                            </w:rPr>
                            <w:delText>SET-II</w:delText>
                          </w:r>
                          <w:r w:rsidRPr="005D650B">
                            <w:rPr>
                              <w:rFonts w:ascii="Times New Roman" w:hAnsi="Times New Roman" w:cs="Times New Roman"/>
                            </w:rPr>
                            <w:delText xml:space="preserve"> Plate</w:delText>
                          </w:r>
                          <w:r>
                            <w:rPr>
                              <w:rFonts w:ascii="Times New Roman" w:hAnsi="Times New Roman" w:cs="Times New Roman"/>
                            </w:rPr>
                            <w:delText>s</w:delText>
                          </w:r>
                        </w:del>
                      </w:p>
                      <w:p w14:paraId="4965C576" w14:textId="77777777" w:rsidR="001F1A28" w:rsidRPr="005D650B" w:rsidRDefault="001F1A28" w:rsidP="00132463">
                        <w:pPr>
                          <w:shd w:val="clear" w:color="auto" w:fill="FFFFFF" w:themeFill="background1"/>
                          <w:rPr>
                            <w:del w:id="652" w:author="Eshwara Samboju/QC/SYNGENE" w:date="2020-08-08T20:30:00Z"/>
                            <w:rFonts w:ascii="Times New Roman" w:hAnsi="Times New Roman" w:cs="Times New Roman"/>
                          </w:rPr>
                        </w:pPr>
                        <w:del w:id="653"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Prabhakar Rajendran</w:delText>
                          </w:r>
                        </w:del>
                      </w:p>
                    </w:txbxContent>
                  </v:textbox>
                </v:rect>
              </w:pict>
            </mc:Fallback>
          </mc:AlternateContent>
        </w:r>
        <w:r>
          <w:rPr>
            <w:noProof/>
            <w:lang w:eastAsia="en-IN"/>
          </w:rPr>
          <mc:AlternateContent>
            <mc:Choice Requires="wps">
              <w:drawing>
                <wp:anchor distT="0" distB="0" distL="114300" distR="114300" simplePos="0" relativeHeight="251666432" behindDoc="0" locked="0" layoutInCell="1" allowOverlap="1" wp14:anchorId="6297571F" wp14:editId="62F63C1E">
                  <wp:simplePos x="0" y="0"/>
                  <wp:positionH relativeFrom="column">
                    <wp:posOffset>2465730</wp:posOffset>
                  </wp:positionH>
                  <wp:positionV relativeFrom="paragraph">
                    <wp:posOffset>555072</wp:posOffset>
                  </wp:positionV>
                  <wp:extent cx="1883121" cy="45719"/>
                  <wp:effectExtent l="0" t="38100" r="41275" b="88265"/>
                  <wp:wrapNone/>
                  <wp:docPr id="13" name="Straight Arrow Connector 13"/>
                  <wp:cNvGraphicFramePr/>
                  <a:graphic xmlns:a="http://schemas.openxmlformats.org/drawingml/2006/main">
                    <a:graphicData uri="http://schemas.microsoft.com/office/word/2010/wordprocessingShape">
                      <wps:wsp>
                        <wps:cNvCnPr/>
                        <wps:spPr>
                          <a:xfrm>
                            <a:off x="0" y="0"/>
                            <a:ext cx="18831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6E8FD" id="Straight Arrow Connector 13" o:spid="_x0000_s1026" type="#_x0000_t32" style="position:absolute;margin-left:194.15pt;margin-top:43.7pt;width:148.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" strokecolor="#4472c4 [3204]" strokeweight=".5pt">
                  <v:stroke endarrow="block" joinstyle="miter"/>
                </v:shape>
              </w:pict>
            </mc:Fallback>
          </mc:AlternateContent>
        </w:r>
        <w:commentRangeStart w:id="654"/>
        <w:r w:rsidR="005D650B">
          <w:rPr>
            <w:rFonts w:eastAsia="Times New Roman"/>
            <w:noProof/>
            <w:color w:val="212121"/>
            <w:lang w:eastAsia="en-IN"/>
          </w:rPr>
          <w:drawing>
            <wp:inline distT="0" distB="0" distL="0" distR="0" wp14:anchorId="1B6D2E68" wp14:editId="469A07A6">
              <wp:extent cx="3630314" cy="3501401"/>
              <wp:effectExtent l="0" t="0" r="8255"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db35e1-2fad-4bc8-b9a4-71d526eeedda" descr="Image"/>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642580" cy="3513231"/>
                      </a:xfrm>
                      <a:prstGeom prst="rect">
                        <a:avLst/>
                      </a:prstGeom>
                      <a:noFill/>
                      <a:ln>
                        <a:noFill/>
                      </a:ln>
                    </pic:spPr>
                  </pic:pic>
                </a:graphicData>
              </a:graphic>
            </wp:inline>
          </w:drawing>
        </w:r>
        <w:commentRangeEnd w:id="654"/>
        <w:r w:rsidR="00C7462C">
          <w:rPr>
            <w:rStyle w:val="CommentReference"/>
          </w:rPr>
          <w:commentReference w:id="654"/>
        </w:r>
        <w:r w:rsidR="007B04B0">
          <w:rPr>
            <w:rFonts w:eastAsia="Times New Roman"/>
            <w:noProof/>
            <w:color w:val="212121"/>
          </w:rPr>
          <w:delText xml:space="preserve">                        </w:delText>
        </w:r>
      </w:del>
    </w:p>
    <w:p w14:paraId="7C31690B" w14:textId="77777777" w:rsidR="007B04B0" w:rsidRDefault="007B04B0" w:rsidP="007B04B0">
      <w:pPr>
        <w:rPr>
          <w:del w:id="655" w:author="Eshwara Samboju/QC/SYNGENE" w:date="2020-08-08T20:30:00Z"/>
        </w:rPr>
      </w:pPr>
    </w:p>
    <w:p w14:paraId="0E97D850" w14:textId="77777777" w:rsidR="005D650B" w:rsidRDefault="009026DB" w:rsidP="007B04B0">
      <w:pPr>
        <w:rPr>
          <w:del w:id="656" w:author="Eshwara Samboju/QC/SYNGENE" w:date="2020-08-08T20:30:00Z"/>
        </w:rPr>
      </w:pPr>
      <w:del w:id="657" w:author="Eshwara Samboju/QC/SYNGENE" w:date="2020-08-08T20:30:00Z">
        <w:r>
          <w:rPr>
            <w:noProof/>
            <w:lang w:eastAsia="en-IN"/>
          </w:rPr>
          <mc:AlternateContent>
            <mc:Choice Requires="wps">
              <w:drawing>
                <wp:anchor distT="0" distB="0" distL="114300" distR="114300" simplePos="0" relativeHeight="251672576" behindDoc="0" locked="0" layoutInCell="1" allowOverlap="1" wp14:anchorId="1E244A2B" wp14:editId="713E0572">
                  <wp:simplePos x="0" y="0"/>
                  <wp:positionH relativeFrom="column">
                    <wp:posOffset>4254512</wp:posOffset>
                  </wp:positionH>
                  <wp:positionV relativeFrom="paragraph">
                    <wp:posOffset>117695</wp:posOffset>
                  </wp:positionV>
                  <wp:extent cx="1719580" cy="798012"/>
                  <wp:effectExtent l="0" t="0" r="13970" b="21590"/>
                  <wp:wrapNone/>
                  <wp:docPr id="16" name="Rectangle 16"/>
                  <wp:cNvGraphicFramePr/>
                  <a:graphic xmlns:a="http://schemas.openxmlformats.org/drawingml/2006/main">
                    <a:graphicData uri="http://schemas.microsoft.com/office/word/2010/wordprocessingShape">
                      <wps:wsp>
                        <wps:cNvSpPr/>
                        <wps:spPr>
                          <a:xfrm>
                            <a:off x="0" y="0"/>
                            <a:ext cx="1719580" cy="7980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D2ED5" w14:textId="77777777" w:rsidR="001F1A28" w:rsidRPr="005D650B" w:rsidRDefault="001F1A28" w:rsidP="009026DB">
                              <w:pPr>
                                <w:shd w:val="clear" w:color="auto" w:fill="FFFFFF" w:themeFill="background1"/>
                                <w:rPr>
                                  <w:del w:id="658" w:author="Eshwara Samboju/QC/SYNGENE" w:date="2020-08-08T20:30:00Z"/>
                                  <w:rFonts w:ascii="Times New Roman" w:hAnsi="Times New Roman" w:cs="Times New Roman"/>
                                </w:rPr>
                              </w:pPr>
                              <w:del w:id="659" w:author="Eshwara Samboju/QC/SYNGENE" w:date="2020-08-08T20:30:00Z">
                                <w:r>
                                  <w:rPr>
                                    <w:rFonts w:ascii="Times New Roman" w:hAnsi="Times New Roman" w:cs="Times New Roman"/>
                                  </w:rPr>
                                  <w:delText>SET-I/SET-II</w:delText>
                                </w:r>
                                <w:r w:rsidRPr="005D650B">
                                  <w:rPr>
                                    <w:rFonts w:ascii="Times New Roman" w:hAnsi="Times New Roman" w:cs="Times New Roman"/>
                                  </w:rPr>
                                  <w:delText xml:space="preserve"> Plate</w:delText>
                                </w:r>
                                <w:r>
                                  <w:rPr>
                                    <w:rFonts w:ascii="Times New Roman" w:hAnsi="Times New Roman" w:cs="Times New Roman"/>
                                  </w:rPr>
                                  <w:delText>s</w:delText>
                                </w:r>
                              </w:del>
                            </w:p>
                            <w:p w14:paraId="03CA7A19" w14:textId="77777777" w:rsidR="001F1A28" w:rsidRPr="005D650B" w:rsidRDefault="001F1A28" w:rsidP="009026DB">
                              <w:pPr>
                                <w:shd w:val="clear" w:color="auto" w:fill="FFFFFF" w:themeFill="background1"/>
                                <w:rPr>
                                  <w:del w:id="660" w:author="Eshwara Samboju/QC/SYNGENE" w:date="2020-08-08T20:30:00Z"/>
                                  <w:rFonts w:ascii="Times New Roman" w:hAnsi="Times New Roman" w:cs="Times New Roman"/>
                                </w:rPr>
                              </w:pPr>
                              <w:del w:id="661"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Prabhakar Rajendran</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44A2B" id="Rectangle 16" o:spid="_x0000_s1033" style="position:absolute;margin-left:335pt;margin-top:9.25pt;width:135.4pt;height:6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" fillcolor="white [3212]" strokecolor="#1f3763 [1604]" strokeweight="1pt">
                  <v:textbox>
                    <w:txbxContent>
                      <w:p w14:paraId="3B0D2ED5" w14:textId="77777777" w:rsidR="001F1A28" w:rsidRPr="005D650B" w:rsidRDefault="001F1A28" w:rsidP="009026DB">
                        <w:pPr>
                          <w:shd w:val="clear" w:color="auto" w:fill="FFFFFF" w:themeFill="background1"/>
                          <w:rPr>
                            <w:del w:id="662" w:author="Eshwara Samboju/QC/SYNGENE" w:date="2020-08-08T20:30:00Z"/>
                            <w:rFonts w:ascii="Times New Roman" w:hAnsi="Times New Roman" w:cs="Times New Roman"/>
                          </w:rPr>
                        </w:pPr>
                        <w:del w:id="663" w:author="Eshwara Samboju/QC/SYNGENE" w:date="2020-08-08T20:30:00Z">
                          <w:r>
                            <w:rPr>
                              <w:rFonts w:ascii="Times New Roman" w:hAnsi="Times New Roman" w:cs="Times New Roman"/>
                            </w:rPr>
                            <w:delText>SET-I/SET-II</w:delText>
                          </w:r>
                          <w:r w:rsidRPr="005D650B">
                            <w:rPr>
                              <w:rFonts w:ascii="Times New Roman" w:hAnsi="Times New Roman" w:cs="Times New Roman"/>
                            </w:rPr>
                            <w:delText xml:space="preserve"> Plate</w:delText>
                          </w:r>
                          <w:r>
                            <w:rPr>
                              <w:rFonts w:ascii="Times New Roman" w:hAnsi="Times New Roman" w:cs="Times New Roman"/>
                            </w:rPr>
                            <w:delText>s</w:delText>
                          </w:r>
                        </w:del>
                      </w:p>
                      <w:p w14:paraId="03CA7A19" w14:textId="77777777" w:rsidR="001F1A28" w:rsidRPr="005D650B" w:rsidRDefault="001F1A28" w:rsidP="009026DB">
                        <w:pPr>
                          <w:shd w:val="clear" w:color="auto" w:fill="FFFFFF" w:themeFill="background1"/>
                          <w:rPr>
                            <w:del w:id="664" w:author="Eshwara Samboju/QC/SYNGENE" w:date="2020-08-08T20:30:00Z"/>
                            <w:rFonts w:ascii="Times New Roman" w:hAnsi="Times New Roman" w:cs="Times New Roman"/>
                          </w:rPr>
                        </w:pPr>
                        <w:del w:id="665" w:author="Eshwara Samboju/QC/SYNGENE" w:date="2020-08-08T20:30:00Z">
                          <w:r w:rsidRPr="005D650B">
                            <w:rPr>
                              <w:rFonts w:ascii="Times New Roman" w:hAnsi="Times New Roman" w:cs="Times New Roman"/>
                            </w:rPr>
                            <w:delText xml:space="preserve">Exposed By: </w:delText>
                          </w:r>
                          <w:r>
                            <w:rPr>
                              <w:rFonts w:ascii="Times New Roman" w:hAnsi="Times New Roman" w:cs="Times New Roman"/>
                            </w:rPr>
                            <w:delText>Prabhakar Rajendran</w:delText>
                          </w:r>
                        </w:del>
                      </w:p>
                    </w:txbxContent>
                  </v:textbox>
                </v:rect>
              </w:pict>
            </mc:Fallback>
          </mc:AlternateContent>
        </w:r>
        <w:r>
          <w:rPr>
            <w:noProof/>
            <w:lang w:eastAsia="en-IN"/>
          </w:rPr>
          <mc:AlternateContent>
            <mc:Choice Requires="wps">
              <w:drawing>
                <wp:anchor distT="0" distB="0" distL="114300" distR="114300" simplePos="0" relativeHeight="251668480" behindDoc="0" locked="0" layoutInCell="1" allowOverlap="1" wp14:anchorId="7363DE99" wp14:editId="595F7AE8">
                  <wp:simplePos x="0" y="0"/>
                  <wp:positionH relativeFrom="column">
                    <wp:posOffset>2465730</wp:posOffset>
                  </wp:positionH>
                  <wp:positionV relativeFrom="paragraph">
                    <wp:posOffset>435238</wp:posOffset>
                  </wp:positionV>
                  <wp:extent cx="1792586" cy="50731"/>
                  <wp:effectExtent l="0" t="19050" r="74930" b="102235"/>
                  <wp:wrapNone/>
                  <wp:docPr id="14" name="Straight Arrow Connector 14"/>
                  <wp:cNvGraphicFramePr/>
                  <a:graphic xmlns:a="http://schemas.openxmlformats.org/drawingml/2006/main">
                    <a:graphicData uri="http://schemas.microsoft.com/office/word/2010/wordprocessingShape">
                      <wps:wsp>
                        <wps:cNvCnPr/>
                        <wps:spPr>
                          <a:xfrm>
                            <a:off x="0" y="0"/>
                            <a:ext cx="1792586" cy="50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30402" id="Straight Arrow Connector 14" o:spid="_x0000_s1026" type="#_x0000_t32" style="position:absolute;margin-left:194.15pt;margin-top:34.25pt;width:141.15pt;height: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" strokecolor="#4472c4 [3204]" strokeweight=".5pt">
                  <v:stroke endarrow="block" joinstyle="miter"/>
                </v:shape>
              </w:pict>
            </mc:Fallback>
          </mc:AlternateContent>
        </w:r>
        <w:commentRangeStart w:id="666"/>
        <w:r w:rsidR="00132463">
          <w:rPr>
            <w:rFonts w:eastAsia="Times New Roman"/>
            <w:noProof/>
            <w:color w:val="212121"/>
            <w:lang w:eastAsia="en-IN"/>
          </w:rPr>
          <w:drawing>
            <wp:inline distT="0" distB="0" distL="0" distR="0" wp14:anchorId="3EFB02B4" wp14:editId="3EA386DC">
              <wp:extent cx="3630295" cy="2787015"/>
              <wp:effectExtent l="0" t="0" r="825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1f6c73-2c5c-4451-a49d-ec559c828ba7" descr="Image"/>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3646396" cy="2799376"/>
                      </a:xfrm>
                      <a:prstGeom prst="rect">
                        <a:avLst/>
                      </a:prstGeom>
                      <a:noFill/>
                      <a:ln>
                        <a:noFill/>
                      </a:ln>
                    </pic:spPr>
                  </pic:pic>
                </a:graphicData>
              </a:graphic>
            </wp:inline>
          </w:drawing>
        </w:r>
        <w:commentRangeEnd w:id="666"/>
        <w:r w:rsidR="005675E6">
          <w:rPr>
            <w:rStyle w:val="CommentReference"/>
          </w:rPr>
          <w:commentReference w:id="666"/>
        </w:r>
        <w:r w:rsidR="005D650B">
          <w:delText xml:space="preserve">    </w:delText>
        </w:r>
      </w:del>
    </w:p>
    <w:p w14:paraId="72523EB7" w14:textId="77777777" w:rsidR="007B04B0" w:rsidRPr="003F18E6" w:rsidRDefault="00621D37" w:rsidP="007B04B0">
      <w:pPr>
        <w:rPr>
          <w:del w:id="667" w:author="Eshwara Samboju/QC/SYNGENE" w:date="2020-08-08T20:30:00Z"/>
          <w:rFonts w:ascii="Times New Roman" w:hAnsi="Times New Roman" w:cs="Times New Roman"/>
          <w:sz w:val="24"/>
          <w:szCs w:val="24"/>
        </w:rPr>
      </w:pPr>
      <w:del w:id="668" w:author="Eshwara Samboju/QC/SYNGENE" w:date="2020-08-08T20:30:00Z">
        <w:r w:rsidRPr="003F18E6">
          <w:rPr>
            <w:rFonts w:ascii="Times New Roman" w:hAnsi="Times New Roman" w:cs="Times New Roman"/>
            <w:b/>
            <w:bCs/>
            <w:sz w:val="24"/>
            <w:szCs w:val="24"/>
          </w:rPr>
          <w:delText>Note:</w:delText>
        </w:r>
        <w:r w:rsidRPr="003F18E6">
          <w:rPr>
            <w:rFonts w:ascii="Times New Roman" w:hAnsi="Times New Roman" w:cs="Times New Roman"/>
            <w:sz w:val="24"/>
            <w:szCs w:val="24"/>
          </w:rPr>
          <w:delText xml:space="preserve"> There is an ambiguity in the results of </w:delText>
        </w:r>
        <w:r w:rsidR="003F18E6" w:rsidRPr="003F18E6">
          <w:rPr>
            <w:rFonts w:ascii="Times New Roman" w:hAnsi="Times New Roman" w:cs="Times New Roman"/>
            <w:sz w:val="24"/>
            <w:szCs w:val="24"/>
          </w:rPr>
          <w:delText xml:space="preserve">SP-79 </w:delText>
        </w:r>
        <w:r w:rsidR="00F91F7E">
          <w:rPr>
            <w:rFonts w:ascii="Times New Roman" w:hAnsi="Times New Roman" w:cs="Times New Roman"/>
            <w:sz w:val="24"/>
            <w:szCs w:val="24"/>
          </w:rPr>
          <w:delText>does</w:delText>
        </w:r>
        <w:r w:rsidR="003F18E6" w:rsidRPr="003F18E6">
          <w:rPr>
            <w:rFonts w:ascii="Times New Roman" w:hAnsi="Times New Roman" w:cs="Times New Roman"/>
            <w:sz w:val="24"/>
            <w:szCs w:val="24"/>
          </w:rPr>
          <w:delText xml:space="preserve"> it belongs to either Set-I /Set-II</w:delText>
        </w:r>
        <w:r w:rsidR="00187196">
          <w:rPr>
            <w:rFonts w:ascii="Times New Roman" w:hAnsi="Times New Roman" w:cs="Times New Roman"/>
            <w:sz w:val="24"/>
            <w:szCs w:val="24"/>
          </w:rPr>
          <w:delText>.</w:delText>
        </w:r>
      </w:del>
    </w:p>
    <w:p w14:paraId="583CE186" w14:textId="77777777" w:rsidR="00311C91" w:rsidRPr="007C4EAA" w:rsidRDefault="005D5F80" w:rsidP="007B04B0">
      <w:pPr>
        <w:pStyle w:val="Heading1"/>
        <w:numPr>
          <w:ilvl w:val="0"/>
          <w:numId w:val="2"/>
        </w:numPr>
        <w:spacing w:before="360" w:after="120" w:line="360" w:lineRule="auto"/>
        <w:ind w:right="180"/>
        <w:jc w:val="both"/>
        <w:rPr>
          <w:rFonts w:ascii="Times New Roman" w:hAnsi="Times New Roman" w:cs="Times New Roman"/>
          <w:b/>
          <w:color w:val="auto"/>
          <w:sz w:val="24"/>
          <w:szCs w:val="24"/>
        </w:rPr>
      </w:pPr>
      <w:del w:id="669" w:author="Eshwara Samboju/QC/SYNGENE" w:date="2020-08-08T20:30:00Z">
        <w:r w:rsidRPr="005D5F80">
          <w:rPr>
            <w:rFonts w:ascii="Times New Roman" w:hAnsi="Times New Roman" w:cs="Times New Roman"/>
            <w:b/>
            <w:color w:val="auto"/>
            <w:sz w:val="24"/>
            <w:szCs w:val="24"/>
          </w:rPr>
          <w:delText xml:space="preserve"> </w:delText>
        </w:r>
      </w:del>
      <w:bookmarkStart w:id="670" w:name="_Toc47273624"/>
      <w:commentRangeStart w:id="671"/>
      <w:commentRangeStart w:id="672"/>
      <w:r w:rsidR="00311C91" w:rsidRPr="007C4EAA">
        <w:rPr>
          <w:rFonts w:ascii="Times New Roman" w:hAnsi="Times New Roman" w:cs="Times New Roman"/>
          <w:b/>
          <w:color w:val="auto"/>
          <w:sz w:val="24"/>
          <w:szCs w:val="24"/>
        </w:rPr>
        <w:t>IMPACT ASSESSMENT:</w:t>
      </w:r>
      <w:bookmarkEnd w:id="670"/>
      <w:commentRangeEnd w:id="671"/>
      <w:r w:rsidR="005675E6">
        <w:rPr>
          <w:rStyle w:val="CommentReference"/>
          <w:rFonts w:asciiTheme="minorHAnsi" w:eastAsiaTheme="minorHAnsi" w:hAnsiTheme="minorHAnsi" w:cstheme="minorBidi"/>
          <w:color w:val="auto"/>
        </w:rPr>
        <w:commentReference w:id="671"/>
      </w:r>
      <w:commentRangeEnd w:id="672"/>
      <w:r w:rsidR="000672AE">
        <w:rPr>
          <w:rStyle w:val="CommentReference"/>
          <w:rFonts w:asciiTheme="minorHAnsi" w:eastAsiaTheme="minorHAnsi" w:hAnsiTheme="minorHAnsi" w:cstheme="minorBidi"/>
          <w:color w:val="auto"/>
        </w:rPr>
        <w:commentReference w:id="672"/>
      </w:r>
    </w:p>
    <w:p w14:paraId="32A4B303" w14:textId="77777777" w:rsidR="00311C91" w:rsidRPr="00F7180A" w:rsidRDefault="00311C91" w:rsidP="00E52806">
      <w:pPr>
        <w:pStyle w:val="Heading1"/>
        <w:numPr>
          <w:ilvl w:val="1"/>
          <w:numId w:val="1"/>
        </w:numPr>
        <w:spacing w:before="120" w:after="120" w:line="360" w:lineRule="auto"/>
        <w:ind w:right="180"/>
        <w:jc w:val="both"/>
        <w:rPr>
          <w:rFonts w:ascii="Times New Roman" w:hAnsi="Times New Roman" w:cs="Times New Roman"/>
          <w:color w:val="auto"/>
          <w:sz w:val="24"/>
          <w:szCs w:val="24"/>
        </w:rPr>
      </w:pPr>
      <w:r w:rsidRPr="007C4EAA">
        <w:rPr>
          <w:rFonts w:ascii="Times New Roman" w:hAnsi="Times New Roman" w:cs="Times New Roman"/>
          <w:color w:val="auto"/>
          <w:sz w:val="24"/>
          <w:szCs w:val="24"/>
        </w:rPr>
        <w:t xml:space="preserve"> </w:t>
      </w:r>
      <w:bookmarkStart w:id="673" w:name="_Toc47273625"/>
      <w:commentRangeStart w:id="674"/>
      <w:commentRangeStart w:id="675"/>
      <w:r w:rsidRPr="00F7180A">
        <w:rPr>
          <w:rFonts w:ascii="Times New Roman" w:hAnsi="Times New Roman" w:cs="Times New Roman"/>
          <w:color w:val="auto"/>
          <w:sz w:val="24"/>
          <w:szCs w:val="24"/>
        </w:rPr>
        <w:t>Impact on the quality of the product:</w:t>
      </w:r>
      <w:bookmarkEnd w:id="673"/>
      <w:commentRangeEnd w:id="675"/>
      <w:r w:rsidR="000672AE">
        <w:rPr>
          <w:rStyle w:val="CommentReference"/>
          <w:rFonts w:asciiTheme="minorHAnsi" w:eastAsiaTheme="minorHAnsi" w:hAnsiTheme="minorHAnsi" w:cstheme="minorBidi"/>
          <w:color w:val="auto"/>
        </w:rPr>
        <w:commentReference w:id="675"/>
      </w:r>
    </w:p>
    <w:p w14:paraId="01A4BDDD" w14:textId="77777777" w:rsidR="00024E32" w:rsidRDefault="00024E32" w:rsidP="00BB2D10">
      <w:pPr>
        <w:pStyle w:val="ListParagraph"/>
        <w:numPr>
          <w:ilvl w:val="0"/>
          <w:numId w:val="31"/>
        </w:numPr>
        <w:spacing w:before="120" w:after="120" w:line="360" w:lineRule="auto"/>
        <w:ind w:left="1276" w:right="180" w:hanging="425"/>
        <w:rPr>
          <w:ins w:id="676" w:author="Eshwara Samboju/QC/SYNGENE" w:date="2020-08-08T20:30:00Z"/>
          <w:rFonts w:ascii="Times New Roman" w:hAnsi="Times New Roman"/>
          <w:sz w:val="24"/>
        </w:rPr>
      </w:pPr>
      <w:commentRangeStart w:id="677"/>
      <w:ins w:id="678" w:author="Eshwara Samboju/QC/SYNGENE" w:date="2020-08-08T20:30:00Z">
        <w:r>
          <w:rPr>
            <w:rFonts w:ascii="Times New Roman" w:hAnsi="Times New Roman"/>
            <w:sz w:val="24"/>
          </w:rPr>
          <w:t xml:space="preserve">The plate count activity is being carried out by the analyst from the month </w:t>
        </w:r>
        <w:r w:rsidR="00833918">
          <w:rPr>
            <w:rFonts w:ascii="Times New Roman" w:hAnsi="Times New Roman"/>
            <w:sz w:val="24"/>
          </w:rPr>
          <w:t xml:space="preserve">of June </w:t>
        </w:r>
        <w:r>
          <w:rPr>
            <w:rFonts w:ascii="Times New Roman" w:hAnsi="Times New Roman"/>
            <w:sz w:val="24"/>
          </w:rPr>
          <w:t>2020.</w:t>
        </w:r>
      </w:ins>
      <w:commentRangeEnd w:id="677"/>
      <w:r w:rsidR="000672AE">
        <w:rPr>
          <w:rStyle w:val="CommentReference"/>
        </w:rPr>
        <w:commentReference w:id="677"/>
      </w:r>
    </w:p>
    <w:p w14:paraId="7374520E" w14:textId="77777777" w:rsidR="00F91F7E" w:rsidRPr="00BB2D10" w:rsidRDefault="00F91F7E" w:rsidP="00BB2D10">
      <w:pPr>
        <w:pStyle w:val="ListParagraph"/>
        <w:numPr>
          <w:ilvl w:val="0"/>
          <w:numId w:val="31"/>
        </w:numPr>
        <w:spacing w:before="120" w:after="120" w:line="360" w:lineRule="auto"/>
        <w:ind w:left="1276" w:right="180" w:hanging="425"/>
        <w:rPr>
          <w:rFonts w:ascii="Times New Roman" w:hAnsi="Times New Roman"/>
          <w:sz w:val="24"/>
        </w:rPr>
      </w:pPr>
      <w:r w:rsidRPr="00BB2D10">
        <w:rPr>
          <w:rFonts w:ascii="Times New Roman" w:hAnsi="Times New Roman"/>
          <w:sz w:val="24"/>
        </w:rPr>
        <w:t>The Observed count with the microbial excursions were reported for four plates with respect to locations SP-79 and SP-80.</w:t>
      </w:r>
    </w:p>
    <w:p w14:paraId="507CC65E" w14:textId="77777777" w:rsidR="00F91F7E" w:rsidRPr="00BB2D10" w:rsidRDefault="00F91F7E" w:rsidP="00BB2D10">
      <w:pPr>
        <w:pStyle w:val="ListParagraph"/>
        <w:numPr>
          <w:ilvl w:val="0"/>
          <w:numId w:val="31"/>
        </w:numPr>
        <w:spacing w:before="120" w:after="120" w:line="360" w:lineRule="auto"/>
        <w:ind w:left="1276" w:right="180" w:hanging="425"/>
        <w:rPr>
          <w:rFonts w:ascii="Times New Roman" w:hAnsi="Times New Roman"/>
          <w:sz w:val="24"/>
        </w:rPr>
      </w:pPr>
      <w:commentRangeStart w:id="679"/>
      <w:r w:rsidRPr="00BB2D10">
        <w:rPr>
          <w:rFonts w:ascii="Times New Roman" w:hAnsi="Times New Roman"/>
          <w:sz w:val="24"/>
        </w:rPr>
        <w:t>The four plates (Related to SP-79 and SP-80) are stored for microbial identification and the photographs are included in the investigation as an evidence</w:t>
      </w:r>
      <w:commentRangeEnd w:id="679"/>
      <w:r w:rsidR="000672AE">
        <w:rPr>
          <w:rStyle w:val="CommentReference"/>
        </w:rPr>
        <w:commentReference w:id="679"/>
      </w:r>
      <w:r w:rsidRPr="00BB2D10">
        <w:rPr>
          <w:rFonts w:ascii="Times New Roman" w:hAnsi="Times New Roman"/>
          <w:sz w:val="24"/>
        </w:rPr>
        <w:t>.</w:t>
      </w:r>
    </w:p>
    <w:p w14:paraId="5DD2D18C" w14:textId="77777777" w:rsidR="00E2248E" w:rsidRPr="00132463" w:rsidRDefault="00F91F7E" w:rsidP="00BB2D10">
      <w:pPr>
        <w:pStyle w:val="ListParagraph"/>
        <w:numPr>
          <w:ilvl w:val="0"/>
          <w:numId w:val="31"/>
        </w:numPr>
        <w:spacing w:before="120" w:after="120" w:line="360" w:lineRule="auto"/>
        <w:ind w:left="1276" w:right="180" w:hanging="425"/>
        <w:rPr>
          <w:rFonts w:ascii="Times New Roman" w:hAnsi="Times New Roman" w:cs="Times New Roman"/>
          <w:sz w:val="24"/>
          <w:szCs w:val="24"/>
        </w:rPr>
      </w:pPr>
      <w:r w:rsidRPr="00BB2D10">
        <w:rPr>
          <w:rFonts w:ascii="Times New Roman" w:hAnsi="Times New Roman"/>
          <w:sz w:val="24"/>
        </w:rPr>
        <w:t xml:space="preserve">The excursions from the specification are addressed </w:t>
      </w:r>
      <w:commentRangeStart w:id="680"/>
      <w:r w:rsidRPr="00BB2D10">
        <w:rPr>
          <w:rFonts w:ascii="Times New Roman" w:hAnsi="Times New Roman"/>
          <w:sz w:val="24"/>
        </w:rPr>
        <w:t xml:space="preserve">through OOS investigations. </w:t>
      </w:r>
      <w:commentRangeEnd w:id="680"/>
      <w:r w:rsidR="000672AE">
        <w:rPr>
          <w:rStyle w:val="CommentReference"/>
        </w:rPr>
        <w:commentReference w:id="680"/>
      </w:r>
      <w:r w:rsidRPr="00BB2D10">
        <w:rPr>
          <w:rFonts w:ascii="Times New Roman" w:hAnsi="Times New Roman"/>
          <w:sz w:val="24"/>
        </w:rPr>
        <w:t xml:space="preserve">The impact on </w:t>
      </w:r>
      <w:commentRangeStart w:id="681"/>
      <w:r w:rsidRPr="00BB2D10">
        <w:rPr>
          <w:rFonts w:ascii="Times New Roman" w:hAnsi="Times New Roman"/>
          <w:sz w:val="24"/>
        </w:rPr>
        <w:t>the facility are evaluated in the OOS investigations</w:t>
      </w:r>
      <w:commentRangeEnd w:id="681"/>
      <w:r w:rsidR="000672AE">
        <w:rPr>
          <w:rStyle w:val="CommentReference"/>
        </w:rPr>
        <w:commentReference w:id="681"/>
      </w:r>
      <w:r w:rsidRPr="00132463">
        <w:rPr>
          <w:rFonts w:ascii="Times New Roman" w:hAnsi="Times New Roman" w:cs="Times New Roman"/>
          <w:sz w:val="24"/>
          <w:szCs w:val="24"/>
        </w:rPr>
        <w:t xml:space="preserve">. </w:t>
      </w:r>
      <w:commentRangeEnd w:id="674"/>
      <w:r w:rsidR="00767E6D">
        <w:rPr>
          <w:rStyle w:val="CommentReference"/>
        </w:rPr>
        <w:commentReference w:id="674"/>
      </w:r>
    </w:p>
    <w:p w14:paraId="7BBDDA0C" w14:textId="77777777" w:rsidR="00835C02" w:rsidRDefault="00835C02" w:rsidP="00E52806">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682" w:name="_Toc47273626"/>
      <w:commentRangeStart w:id="683"/>
      <w:commentRangeStart w:id="684"/>
      <w:r w:rsidRPr="007C4EAA">
        <w:rPr>
          <w:rFonts w:ascii="Times New Roman" w:hAnsi="Times New Roman" w:cs="Times New Roman"/>
          <w:b/>
          <w:color w:val="auto"/>
          <w:sz w:val="24"/>
          <w:szCs w:val="24"/>
        </w:rPr>
        <w:lastRenderedPageBreak/>
        <w:t>CORRECTIVE AND PREVENTIVE ACTIONS</w:t>
      </w:r>
      <w:r w:rsidR="000C4527">
        <w:rPr>
          <w:rFonts w:ascii="Times New Roman" w:hAnsi="Times New Roman" w:cs="Times New Roman"/>
          <w:b/>
          <w:color w:val="auto"/>
          <w:sz w:val="24"/>
          <w:szCs w:val="24"/>
        </w:rPr>
        <w:t>:</w:t>
      </w:r>
      <w:bookmarkEnd w:id="682"/>
      <w:commentRangeEnd w:id="683"/>
      <w:r w:rsidR="00767E6D">
        <w:rPr>
          <w:rStyle w:val="CommentReference"/>
          <w:rFonts w:asciiTheme="minorHAnsi" w:eastAsiaTheme="minorHAnsi" w:hAnsiTheme="minorHAnsi" w:cstheme="minorBidi"/>
          <w:color w:val="auto"/>
        </w:rPr>
        <w:commentReference w:id="683"/>
      </w:r>
      <w:commentRangeEnd w:id="684"/>
      <w:r w:rsidR="00011C41">
        <w:rPr>
          <w:rStyle w:val="CommentReference"/>
          <w:rFonts w:asciiTheme="minorHAnsi" w:eastAsiaTheme="minorHAnsi" w:hAnsiTheme="minorHAnsi" w:cstheme="minorBidi"/>
          <w:color w:val="auto"/>
        </w:rPr>
        <w:commentReference w:id="684"/>
      </w:r>
    </w:p>
    <w:p w14:paraId="3D62F7AB" w14:textId="77777777" w:rsidR="00BB2D10" w:rsidRPr="00BB2D10" w:rsidRDefault="00BB2D10" w:rsidP="00BB2D10">
      <w:pPr>
        <w:pStyle w:val="ListParagraph"/>
        <w:numPr>
          <w:ilvl w:val="0"/>
          <w:numId w:val="31"/>
        </w:numPr>
        <w:spacing w:before="120" w:after="120" w:line="360" w:lineRule="auto"/>
        <w:ind w:left="1276" w:right="180" w:hanging="425"/>
        <w:rPr>
          <w:rFonts w:ascii="Times New Roman" w:hAnsi="Times New Roman" w:cs="Times New Roman"/>
          <w:sz w:val="24"/>
          <w:szCs w:val="24"/>
        </w:rPr>
      </w:pPr>
      <w:commentRangeStart w:id="685"/>
      <w:r w:rsidRPr="00BB2D10">
        <w:rPr>
          <w:rFonts w:ascii="Times New Roman" w:hAnsi="Times New Roman" w:cs="Times New Roman"/>
          <w:sz w:val="24"/>
          <w:szCs w:val="24"/>
        </w:rPr>
        <w:t>AS a part of corrective and preventive action training is given to relevant personnel on GDP practice.</w:t>
      </w:r>
      <w:commentRangeEnd w:id="685"/>
      <w:r w:rsidR="00011C41">
        <w:rPr>
          <w:rStyle w:val="CommentReference"/>
        </w:rPr>
        <w:commentReference w:id="685"/>
      </w:r>
    </w:p>
    <w:p w14:paraId="18C437F6" w14:textId="77777777" w:rsidR="00BB2D10" w:rsidRPr="00BB2D10" w:rsidRDefault="00BB2D10" w:rsidP="00BB2D10">
      <w:pPr>
        <w:pStyle w:val="ListParagraph"/>
        <w:numPr>
          <w:ilvl w:val="0"/>
          <w:numId w:val="31"/>
        </w:numPr>
        <w:spacing w:before="120" w:after="120" w:line="360" w:lineRule="auto"/>
        <w:ind w:left="1276" w:right="180" w:hanging="425"/>
        <w:rPr>
          <w:rFonts w:ascii="Times New Roman" w:hAnsi="Times New Roman" w:cs="Times New Roman"/>
          <w:sz w:val="24"/>
          <w:szCs w:val="24"/>
        </w:rPr>
      </w:pPr>
      <w:commentRangeStart w:id="686"/>
      <w:commentRangeStart w:id="687"/>
      <w:r w:rsidRPr="00BB2D10">
        <w:rPr>
          <w:rFonts w:ascii="Times New Roman" w:hAnsi="Times New Roman" w:cs="Times New Roman"/>
          <w:sz w:val="24"/>
          <w:szCs w:val="24"/>
        </w:rPr>
        <w:t>Training and instructions given to the personnel involved in Environmental monitoring plates regarding the labelling of the plates that it should be written on the bottom side of the media plate not on the clean room tape.</w:t>
      </w:r>
      <w:commentRangeEnd w:id="686"/>
      <w:r w:rsidR="00C7462C">
        <w:rPr>
          <w:rStyle w:val="CommentReference"/>
        </w:rPr>
        <w:commentReference w:id="686"/>
      </w:r>
      <w:commentRangeEnd w:id="687"/>
      <w:r w:rsidR="00011C41">
        <w:rPr>
          <w:rStyle w:val="CommentReference"/>
        </w:rPr>
        <w:commentReference w:id="687"/>
      </w:r>
    </w:p>
    <w:p w14:paraId="3AA38DDE" w14:textId="77777777" w:rsidR="00BB2D10" w:rsidRPr="00BB2D10" w:rsidRDefault="00BB2D10" w:rsidP="00BB2D10">
      <w:pPr>
        <w:pStyle w:val="ListParagraph"/>
        <w:numPr>
          <w:ilvl w:val="0"/>
          <w:numId w:val="31"/>
        </w:numPr>
        <w:spacing w:before="120" w:after="120" w:line="360" w:lineRule="auto"/>
        <w:ind w:left="1276" w:right="180" w:hanging="425"/>
        <w:rPr>
          <w:rFonts w:ascii="Times New Roman" w:hAnsi="Times New Roman" w:cs="Times New Roman"/>
          <w:sz w:val="24"/>
          <w:szCs w:val="24"/>
        </w:rPr>
      </w:pPr>
      <w:commentRangeStart w:id="688"/>
      <w:r w:rsidRPr="00BB2D10">
        <w:rPr>
          <w:rFonts w:ascii="Times New Roman" w:hAnsi="Times New Roman" w:cs="Times New Roman"/>
          <w:sz w:val="24"/>
          <w:szCs w:val="24"/>
        </w:rPr>
        <w:t>Instructions given to IPQA personnel to sign on the clean room tape only if labelling of the plate with sampling location and SET is written on the bottom side of the media plate.</w:t>
      </w:r>
      <w:commentRangeEnd w:id="688"/>
      <w:r w:rsidR="00C7462C">
        <w:rPr>
          <w:rStyle w:val="CommentReference"/>
        </w:rPr>
        <w:commentReference w:id="688"/>
      </w:r>
    </w:p>
    <w:p w14:paraId="28146D47" w14:textId="77777777" w:rsidR="00F66C6D" w:rsidRPr="00BB2D10" w:rsidRDefault="00F66C6D" w:rsidP="00BB2D10">
      <w:pPr>
        <w:pStyle w:val="ListParagraph"/>
        <w:numPr>
          <w:ilvl w:val="0"/>
          <w:numId w:val="31"/>
        </w:numPr>
        <w:spacing w:before="120" w:after="120" w:line="360" w:lineRule="auto"/>
        <w:ind w:left="1276" w:right="180" w:hanging="425"/>
        <w:rPr>
          <w:ins w:id="689" w:author="Eshwara Samboju/QC/SYNGENE" w:date="2020-08-08T20:30:00Z"/>
          <w:rFonts w:ascii="Times New Roman" w:hAnsi="Times New Roman" w:cs="Times New Roman"/>
          <w:sz w:val="24"/>
          <w:szCs w:val="24"/>
        </w:rPr>
      </w:pPr>
      <w:commentRangeStart w:id="690"/>
      <w:commentRangeStart w:id="691"/>
      <w:ins w:id="692" w:author="Eshwara Samboju/QC/SYNGENE" w:date="2020-08-08T20:30:00Z">
        <w:r>
          <w:rPr>
            <w:rFonts w:ascii="Times New Roman" w:hAnsi="Times New Roman" w:cs="Times New Roman"/>
            <w:sz w:val="24"/>
            <w:szCs w:val="24"/>
          </w:rPr>
          <w:t xml:space="preserve">SOP will be revised to include the plates released will be cross labelled with marker </w:t>
        </w:r>
        <w:proofErr w:type="gramStart"/>
        <w:r>
          <w:rPr>
            <w:rFonts w:ascii="Times New Roman" w:hAnsi="Times New Roman" w:cs="Times New Roman"/>
            <w:sz w:val="24"/>
            <w:szCs w:val="24"/>
          </w:rPr>
          <w:t>and  excursion</w:t>
        </w:r>
        <w:proofErr w:type="gramEnd"/>
        <w:r>
          <w:rPr>
            <w:rFonts w:ascii="Times New Roman" w:hAnsi="Times New Roman" w:cs="Times New Roman"/>
            <w:sz w:val="24"/>
            <w:szCs w:val="24"/>
          </w:rPr>
          <w:t xml:space="preserve"> plates will be signed by the QA personnel for investigation purpose.</w:t>
        </w:r>
      </w:ins>
      <w:commentRangeEnd w:id="690"/>
      <w:r w:rsidR="00011C41">
        <w:rPr>
          <w:rStyle w:val="CommentReference"/>
        </w:rPr>
        <w:commentReference w:id="690"/>
      </w:r>
      <w:commentRangeEnd w:id="691"/>
      <w:r w:rsidR="00011C41">
        <w:rPr>
          <w:rStyle w:val="CommentReference"/>
        </w:rPr>
        <w:commentReference w:id="691"/>
      </w:r>
    </w:p>
    <w:p w14:paraId="2F864BA6" w14:textId="77777777" w:rsidR="00835C02" w:rsidRDefault="002618C0" w:rsidP="00E52806">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694" w:name="_Toc47273627"/>
      <w:r>
        <w:rPr>
          <w:rFonts w:ascii="Times New Roman" w:hAnsi="Times New Roman" w:cs="Times New Roman"/>
          <w:b/>
          <w:color w:val="auto"/>
          <w:sz w:val="24"/>
          <w:szCs w:val="24"/>
        </w:rPr>
        <w:t xml:space="preserve">SUMMARY &amp; </w:t>
      </w:r>
      <w:r w:rsidR="00835C02" w:rsidRPr="007C4EAA">
        <w:rPr>
          <w:rFonts w:ascii="Times New Roman" w:hAnsi="Times New Roman" w:cs="Times New Roman"/>
          <w:b/>
          <w:color w:val="auto"/>
          <w:sz w:val="24"/>
          <w:szCs w:val="24"/>
        </w:rPr>
        <w:t>CONCLUSION:</w:t>
      </w:r>
      <w:bookmarkEnd w:id="694"/>
    </w:p>
    <w:p w14:paraId="4E10FC84" w14:textId="77777777" w:rsidR="002618C0" w:rsidRPr="00F11F9A" w:rsidRDefault="00F11F9A" w:rsidP="00F11F9A">
      <w:pPr>
        <w:spacing w:after="0" w:line="360" w:lineRule="auto"/>
        <w:ind w:left="720"/>
        <w:rPr>
          <w:rFonts w:ascii="Times New Roman" w:eastAsia="Times New Roman" w:hAnsi="Times New Roman" w:cs="Times New Roman"/>
          <w:color w:val="000000" w:themeColor="text1"/>
          <w:sz w:val="24"/>
          <w:szCs w:val="24"/>
          <w:lang w:val="en-US"/>
        </w:rPr>
      </w:pPr>
      <w:commentRangeStart w:id="695"/>
      <w:commentRangeStart w:id="696"/>
      <w:r w:rsidRPr="00F11F9A">
        <w:rPr>
          <w:rFonts w:ascii="Times New Roman" w:eastAsia="Times New Roman" w:hAnsi="Times New Roman" w:cs="Times New Roman"/>
          <w:color w:val="000000" w:themeColor="text1"/>
          <w:sz w:val="24"/>
          <w:szCs w:val="24"/>
          <w:lang w:val="en-US"/>
        </w:rPr>
        <w:t xml:space="preserve">Based on the investigation it is evident that the event has occurred due diligence of the analyst during the execution of the relevant activities (Environmental monitoring and Colony counting </w:t>
      </w:r>
      <w:proofErr w:type="spellStart"/>
      <w:r w:rsidRPr="00F11F9A">
        <w:rPr>
          <w:rFonts w:ascii="Times New Roman" w:eastAsia="Times New Roman" w:hAnsi="Times New Roman" w:cs="Times New Roman"/>
          <w:color w:val="000000" w:themeColor="text1"/>
          <w:sz w:val="24"/>
          <w:szCs w:val="24"/>
          <w:lang w:val="en-US"/>
        </w:rPr>
        <w:t>i.e</w:t>
      </w:r>
      <w:proofErr w:type="spellEnd"/>
      <w:r w:rsidRPr="00F11F9A">
        <w:rPr>
          <w:rFonts w:ascii="Times New Roman" w:eastAsia="Times New Roman" w:hAnsi="Times New Roman" w:cs="Times New Roman"/>
          <w:color w:val="000000" w:themeColor="text1"/>
          <w:sz w:val="24"/>
          <w:szCs w:val="24"/>
          <w:lang w:val="en-US"/>
        </w:rPr>
        <w:t xml:space="preserve"> plate release activity)</w:t>
      </w:r>
      <w:r>
        <w:rPr>
          <w:rFonts w:ascii="Times New Roman" w:eastAsia="Times New Roman" w:hAnsi="Times New Roman" w:cs="Times New Roman"/>
          <w:color w:val="000000" w:themeColor="text1"/>
          <w:sz w:val="24"/>
          <w:szCs w:val="24"/>
          <w:lang w:val="en-US"/>
        </w:rPr>
        <w:t xml:space="preserve">.To restrict the recurrence of the above said incident training was imparted to the relevant personnel (QCM and IPQA personnel) on GDP </w:t>
      </w:r>
      <w:proofErr w:type="spellStart"/>
      <w:r>
        <w:rPr>
          <w:rFonts w:ascii="Times New Roman" w:eastAsia="Times New Roman" w:hAnsi="Times New Roman" w:cs="Times New Roman"/>
          <w:color w:val="000000" w:themeColor="text1"/>
          <w:sz w:val="24"/>
          <w:szCs w:val="24"/>
          <w:lang w:val="en-US"/>
        </w:rPr>
        <w:t>practices,Labelling</w:t>
      </w:r>
      <w:proofErr w:type="spellEnd"/>
      <w:r>
        <w:rPr>
          <w:rFonts w:ascii="Times New Roman" w:eastAsia="Times New Roman" w:hAnsi="Times New Roman" w:cs="Times New Roman"/>
          <w:color w:val="000000" w:themeColor="text1"/>
          <w:sz w:val="24"/>
          <w:szCs w:val="24"/>
          <w:lang w:val="en-US"/>
        </w:rPr>
        <w:t xml:space="preserve"> of the media plates and final acknowledgement of IPQA personnel </w:t>
      </w:r>
      <w:del w:id="697" w:author="Eshwara Samboju/QC/SYNGENE" w:date="2020-08-08T20:30:00Z">
        <w:r>
          <w:rPr>
            <w:rFonts w:ascii="Times New Roman" w:eastAsia="Times New Roman" w:hAnsi="Times New Roman" w:cs="Times New Roman"/>
            <w:color w:val="000000" w:themeColor="text1"/>
            <w:sz w:val="24"/>
            <w:szCs w:val="24"/>
            <w:lang w:val="en-US"/>
          </w:rPr>
          <w:delText xml:space="preserve">by the IPQA personnel </w:delText>
        </w:r>
      </w:del>
      <w:r>
        <w:rPr>
          <w:rFonts w:ascii="Times New Roman" w:eastAsia="Times New Roman" w:hAnsi="Times New Roman" w:cs="Times New Roman"/>
          <w:color w:val="000000" w:themeColor="text1"/>
          <w:sz w:val="24"/>
          <w:szCs w:val="24"/>
          <w:lang w:val="en-US"/>
        </w:rPr>
        <w:t>on clean room tape.</w:t>
      </w:r>
      <w:commentRangeEnd w:id="695"/>
      <w:r w:rsidR="005675E6">
        <w:rPr>
          <w:rStyle w:val="CommentReference"/>
        </w:rPr>
        <w:commentReference w:id="695"/>
      </w:r>
      <w:commentRangeEnd w:id="696"/>
      <w:r w:rsidR="00011C41">
        <w:rPr>
          <w:rStyle w:val="CommentReference"/>
        </w:rPr>
        <w:commentReference w:id="696"/>
      </w:r>
    </w:p>
    <w:p w14:paraId="7CB42C4A" w14:textId="77777777" w:rsidR="00C67C64" w:rsidRDefault="00835C02" w:rsidP="00182DA0">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698" w:name="_Toc47273628"/>
      <w:r w:rsidRPr="007C4EAA">
        <w:rPr>
          <w:rFonts w:ascii="Times New Roman" w:hAnsi="Times New Roman" w:cs="Times New Roman"/>
          <w:b/>
          <w:color w:val="auto"/>
          <w:sz w:val="24"/>
          <w:szCs w:val="24"/>
        </w:rPr>
        <w:t>ATTACHMENTS</w:t>
      </w:r>
      <w:bookmarkEnd w:id="698"/>
    </w:p>
    <w:p w14:paraId="27141902" w14:textId="77777777" w:rsidR="00967068" w:rsidRPr="00F91F7E" w:rsidRDefault="00967068" w:rsidP="00967068">
      <w:pPr>
        <w:pStyle w:val="ListParagraph"/>
        <w:numPr>
          <w:ilvl w:val="0"/>
          <w:numId w:val="31"/>
        </w:numPr>
        <w:spacing w:before="120" w:after="120" w:line="360" w:lineRule="auto"/>
        <w:ind w:left="1276" w:right="180" w:hanging="425"/>
        <w:rPr>
          <w:rFonts w:ascii="Times New Roman" w:hAnsi="Times New Roman" w:cs="Times New Roman"/>
          <w:sz w:val="24"/>
          <w:szCs w:val="24"/>
        </w:rPr>
      </w:pPr>
      <w:commentRangeStart w:id="699"/>
      <w:r w:rsidRPr="00F91F7E">
        <w:rPr>
          <w:rFonts w:ascii="Times New Roman" w:hAnsi="Times New Roman" w:cs="Times New Roman"/>
          <w:sz w:val="24"/>
          <w:szCs w:val="24"/>
        </w:rPr>
        <w:t>Media Reconciliation sheet.</w:t>
      </w:r>
    </w:p>
    <w:p w14:paraId="49101A99" w14:textId="77777777" w:rsidR="00967068" w:rsidRPr="00F91F7E" w:rsidRDefault="00F11F9A" w:rsidP="00967068">
      <w:pPr>
        <w:pStyle w:val="ListParagraph"/>
        <w:numPr>
          <w:ilvl w:val="0"/>
          <w:numId w:val="31"/>
        </w:numPr>
        <w:spacing w:before="120" w:after="120" w:line="360" w:lineRule="auto"/>
        <w:ind w:left="1276" w:right="180" w:hanging="425"/>
        <w:rPr>
          <w:rFonts w:ascii="Times New Roman" w:hAnsi="Times New Roman" w:cs="Times New Roman"/>
          <w:sz w:val="24"/>
          <w:szCs w:val="24"/>
        </w:rPr>
      </w:pPr>
      <w:r>
        <w:rPr>
          <w:rFonts w:ascii="Times New Roman" w:hAnsi="Times New Roman" w:cs="Times New Roman"/>
          <w:sz w:val="24"/>
          <w:szCs w:val="24"/>
        </w:rPr>
        <w:t>Environmental monitoring ODS.</w:t>
      </w:r>
      <w:commentRangeEnd w:id="699"/>
      <w:r w:rsidR="00011C41">
        <w:rPr>
          <w:rStyle w:val="CommentReference"/>
        </w:rPr>
        <w:commentReference w:id="699"/>
      </w:r>
    </w:p>
    <w:p w14:paraId="09D93441" w14:textId="77777777" w:rsidR="00967068" w:rsidRPr="00967068" w:rsidRDefault="00967068" w:rsidP="00967068"/>
    <w:p w14:paraId="6CB65ED4" w14:textId="77777777" w:rsidR="00835C02" w:rsidRPr="007C4EAA" w:rsidRDefault="00835C02" w:rsidP="00E52806">
      <w:pPr>
        <w:pStyle w:val="Heading1"/>
        <w:numPr>
          <w:ilvl w:val="0"/>
          <w:numId w:val="2"/>
        </w:numPr>
        <w:spacing w:before="360" w:after="120" w:line="360" w:lineRule="auto"/>
        <w:ind w:right="180"/>
        <w:jc w:val="both"/>
        <w:rPr>
          <w:rFonts w:ascii="Times New Roman" w:hAnsi="Times New Roman" w:cs="Times New Roman"/>
          <w:b/>
          <w:color w:val="auto"/>
          <w:sz w:val="24"/>
          <w:szCs w:val="24"/>
        </w:rPr>
      </w:pPr>
      <w:bookmarkStart w:id="700" w:name="_Toc47273629"/>
      <w:commentRangeStart w:id="701"/>
      <w:r w:rsidRPr="007C4EAA">
        <w:rPr>
          <w:rFonts w:ascii="Times New Roman" w:hAnsi="Times New Roman" w:cs="Times New Roman"/>
          <w:b/>
          <w:color w:val="auto"/>
          <w:sz w:val="24"/>
          <w:szCs w:val="24"/>
        </w:rPr>
        <w:t>ABBREVIATIONS:</w:t>
      </w:r>
      <w:bookmarkEnd w:id="700"/>
      <w:commentRangeEnd w:id="701"/>
      <w:r w:rsidR="00011C41">
        <w:rPr>
          <w:rStyle w:val="CommentReference"/>
          <w:rFonts w:asciiTheme="minorHAnsi" w:eastAsiaTheme="minorHAnsi" w:hAnsiTheme="minorHAnsi" w:cstheme="minorBidi"/>
          <w:color w:val="auto"/>
        </w:rPr>
        <w:commentReference w:id="701"/>
      </w:r>
    </w:p>
    <w:p w14:paraId="2B60D437" w14:textId="77777777" w:rsidR="00835C02" w:rsidRPr="007C4EAA" w:rsidRDefault="00835C02" w:rsidP="00E52806">
      <w:pPr>
        <w:pStyle w:val="Heading1"/>
        <w:numPr>
          <w:ilvl w:val="0"/>
          <w:numId w:val="2"/>
        </w:numPr>
        <w:spacing w:before="360" w:after="120" w:line="240" w:lineRule="auto"/>
        <w:ind w:right="180"/>
        <w:jc w:val="both"/>
        <w:rPr>
          <w:rFonts w:ascii="Times New Roman" w:hAnsi="Times New Roman" w:cs="Times New Roman"/>
          <w:b/>
          <w:color w:val="auto"/>
          <w:sz w:val="24"/>
          <w:szCs w:val="24"/>
        </w:rPr>
      </w:pPr>
      <w:bookmarkStart w:id="702" w:name="_Toc47273630"/>
      <w:r w:rsidRPr="007C4EAA">
        <w:rPr>
          <w:rFonts w:ascii="Times New Roman" w:hAnsi="Times New Roman" w:cs="Times New Roman"/>
          <w:b/>
          <w:color w:val="auto"/>
          <w:sz w:val="24"/>
          <w:szCs w:val="24"/>
        </w:rPr>
        <w:t>INVESTIGATION TAM:</w:t>
      </w:r>
      <w:bookmarkEnd w:id="702"/>
      <w:r w:rsidRPr="007C4EAA">
        <w:rPr>
          <w:rFonts w:ascii="Times New Roman" w:hAnsi="Times New Roman" w:cs="Times New Roman"/>
          <w:b/>
          <w:color w:val="auto"/>
          <w:sz w:val="24"/>
          <w:szCs w:val="24"/>
        </w:rPr>
        <w:t xml:space="preserve"> </w:t>
      </w:r>
    </w:p>
    <w:p w14:paraId="3CBA1CB8" w14:textId="77777777" w:rsidR="00835C02" w:rsidRPr="007C4EAA" w:rsidRDefault="00835C02" w:rsidP="0010703E">
      <w:pPr>
        <w:pStyle w:val="Heading1"/>
        <w:spacing w:before="360" w:after="120" w:line="240" w:lineRule="auto"/>
        <w:jc w:val="both"/>
        <w:rPr>
          <w:rFonts w:ascii="Times New Roman" w:hAnsi="Times New Roman" w:cs="Times New Roman"/>
          <w:b/>
          <w:color w:val="auto"/>
          <w:sz w:val="24"/>
          <w:szCs w:val="24"/>
        </w:rPr>
      </w:pPr>
      <w:r w:rsidRPr="007C4EAA">
        <w:rPr>
          <w:rFonts w:ascii="Times New Roman" w:hAnsi="Times New Roman" w:cs="Times New Roman"/>
          <w:color w:val="auto"/>
          <w:sz w:val="24"/>
          <w:szCs w:val="24"/>
        </w:rPr>
        <w:t xml:space="preserve">            </w:t>
      </w:r>
      <w:bookmarkStart w:id="703" w:name="_Toc30086522"/>
      <w:bookmarkStart w:id="704" w:name="_Toc47273631"/>
      <w:r w:rsidRPr="007C4EAA">
        <w:rPr>
          <w:rFonts w:ascii="Times New Roman" w:hAnsi="Times New Roman" w:cs="Times New Roman"/>
          <w:color w:val="auto"/>
          <w:sz w:val="24"/>
          <w:szCs w:val="24"/>
        </w:rPr>
        <w:t>*Not applicable since track wise investigation performed with electronic signature</w:t>
      </w:r>
      <w:bookmarkEnd w:id="703"/>
      <w:bookmarkEnd w:id="704"/>
    </w:p>
    <w:tbl>
      <w:tblPr>
        <w:tblStyle w:val="TableGrid"/>
        <w:tblW w:w="9715" w:type="dxa"/>
        <w:tblLook w:val="04A0" w:firstRow="1" w:lastRow="0" w:firstColumn="1" w:lastColumn="0" w:noHBand="0" w:noVBand="1"/>
      </w:tblPr>
      <w:tblGrid>
        <w:gridCol w:w="2683"/>
        <w:gridCol w:w="1785"/>
        <w:gridCol w:w="2061"/>
        <w:gridCol w:w="1636"/>
        <w:gridCol w:w="1550"/>
      </w:tblGrid>
      <w:tr w:rsidR="00C67C64" w:rsidRPr="007C4EAA" w14:paraId="61AD61C1" w14:textId="77777777" w:rsidTr="00001CDF">
        <w:trPr>
          <w:trHeight w:val="56"/>
        </w:trPr>
        <w:tc>
          <w:tcPr>
            <w:tcW w:w="2683" w:type="dxa"/>
            <w:vAlign w:val="center"/>
          </w:tcPr>
          <w:p w14:paraId="4AEC9769" w14:textId="77777777" w:rsidR="00835C02" w:rsidRPr="007C4EAA" w:rsidRDefault="00835C02">
            <w:pPr>
              <w:pStyle w:val="NormalWeb"/>
              <w:spacing w:before="0" w:beforeAutospacing="0" w:after="0" w:afterAutospacing="0" w:line="360" w:lineRule="auto"/>
              <w:ind w:right="180"/>
              <w:jc w:val="both"/>
              <w:rPr>
                <w:b/>
              </w:rPr>
            </w:pPr>
          </w:p>
        </w:tc>
        <w:tc>
          <w:tcPr>
            <w:tcW w:w="1785" w:type="dxa"/>
            <w:vAlign w:val="center"/>
          </w:tcPr>
          <w:p w14:paraId="71796571" w14:textId="77777777" w:rsidR="00835C02" w:rsidRPr="007C4EAA" w:rsidRDefault="00835C02">
            <w:pPr>
              <w:pStyle w:val="NormalWeb"/>
              <w:spacing w:before="0" w:beforeAutospacing="0" w:after="0" w:afterAutospacing="0" w:line="360" w:lineRule="auto"/>
              <w:ind w:right="180"/>
              <w:jc w:val="center"/>
              <w:rPr>
                <w:b/>
              </w:rPr>
            </w:pPr>
            <w:r w:rsidRPr="007C4EAA">
              <w:rPr>
                <w:b/>
              </w:rPr>
              <w:t>Name</w:t>
            </w:r>
          </w:p>
        </w:tc>
        <w:tc>
          <w:tcPr>
            <w:tcW w:w="2061" w:type="dxa"/>
            <w:vAlign w:val="center"/>
          </w:tcPr>
          <w:p w14:paraId="59359922" w14:textId="77777777" w:rsidR="00835C02" w:rsidRPr="007C4EAA" w:rsidRDefault="00835C02">
            <w:pPr>
              <w:pStyle w:val="NormalWeb"/>
              <w:spacing w:before="0" w:beforeAutospacing="0" w:after="0" w:afterAutospacing="0" w:line="360" w:lineRule="auto"/>
              <w:ind w:right="180"/>
              <w:jc w:val="center"/>
              <w:rPr>
                <w:b/>
              </w:rPr>
            </w:pPr>
            <w:r w:rsidRPr="007C4EAA">
              <w:rPr>
                <w:b/>
              </w:rPr>
              <w:t>Designation</w:t>
            </w:r>
          </w:p>
        </w:tc>
        <w:tc>
          <w:tcPr>
            <w:tcW w:w="1636" w:type="dxa"/>
            <w:vAlign w:val="center"/>
          </w:tcPr>
          <w:p w14:paraId="78409B91" w14:textId="77777777" w:rsidR="00835C02" w:rsidRPr="007C4EAA" w:rsidRDefault="00835C02">
            <w:pPr>
              <w:pStyle w:val="NormalWeb"/>
              <w:spacing w:before="0" w:beforeAutospacing="0" w:after="0" w:afterAutospacing="0" w:line="360" w:lineRule="auto"/>
              <w:ind w:right="180"/>
              <w:jc w:val="center"/>
              <w:rPr>
                <w:b/>
              </w:rPr>
            </w:pPr>
            <w:r w:rsidRPr="007C4EAA">
              <w:rPr>
                <w:b/>
              </w:rPr>
              <w:t>Department</w:t>
            </w:r>
          </w:p>
        </w:tc>
        <w:tc>
          <w:tcPr>
            <w:tcW w:w="1550" w:type="dxa"/>
            <w:vAlign w:val="center"/>
          </w:tcPr>
          <w:p w14:paraId="619D114B" w14:textId="77777777" w:rsidR="00835C02" w:rsidRPr="007C4EAA" w:rsidRDefault="00835C02">
            <w:pPr>
              <w:pStyle w:val="NormalWeb"/>
              <w:spacing w:before="0" w:beforeAutospacing="0" w:after="0" w:afterAutospacing="0" w:line="360" w:lineRule="auto"/>
              <w:ind w:right="180"/>
              <w:jc w:val="center"/>
              <w:rPr>
                <w:b/>
              </w:rPr>
            </w:pPr>
            <w:r w:rsidRPr="007C4EAA">
              <w:rPr>
                <w:b/>
              </w:rPr>
              <w:t>Sign &amp; Date</w:t>
            </w:r>
          </w:p>
        </w:tc>
      </w:tr>
      <w:tr w:rsidR="00C67C64" w:rsidRPr="007C4EAA" w14:paraId="026ECA81" w14:textId="77777777" w:rsidTr="00001CDF">
        <w:trPr>
          <w:trHeight w:val="599"/>
        </w:trPr>
        <w:tc>
          <w:tcPr>
            <w:tcW w:w="2683" w:type="dxa"/>
            <w:vAlign w:val="center"/>
          </w:tcPr>
          <w:p w14:paraId="538C1E73" w14:textId="77777777" w:rsidR="00835C02" w:rsidRPr="007C4EAA" w:rsidRDefault="00835C02">
            <w:pPr>
              <w:pStyle w:val="NormalWeb"/>
              <w:spacing w:before="0" w:beforeAutospacing="0" w:after="0" w:afterAutospacing="0" w:line="360" w:lineRule="auto"/>
              <w:ind w:right="180"/>
              <w:jc w:val="both"/>
              <w:rPr>
                <w:b/>
              </w:rPr>
            </w:pPr>
            <w:r w:rsidRPr="007C4EAA">
              <w:rPr>
                <w:b/>
              </w:rPr>
              <w:t>Prepared by</w:t>
            </w:r>
          </w:p>
          <w:p w14:paraId="41790CDA" w14:textId="77777777" w:rsidR="00835C02" w:rsidRPr="007C4EAA" w:rsidRDefault="00835C02">
            <w:pPr>
              <w:pStyle w:val="NormalWeb"/>
              <w:spacing w:before="0" w:beforeAutospacing="0" w:after="0" w:afterAutospacing="0" w:line="360" w:lineRule="auto"/>
              <w:ind w:right="180"/>
              <w:jc w:val="both"/>
              <w:rPr>
                <w:b/>
              </w:rPr>
            </w:pPr>
            <w:r w:rsidRPr="007C4EAA">
              <w:rPr>
                <w:b/>
              </w:rPr>
              <w:t>(User Department)</w:t>
            </w:r>
          </w:p>
        </w:tc>
        <w:tc>
          <w:tcPr>
            <w:tcW w:w="1785" w:type="dxa"/>
          </w:tcPr>
          <w:p w14:paraId="5BEED053"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2061" w:type="dxa"/>
          </w:tcPr>
          <w:p w14:paraId="73BAE4C7"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1636" w:type="dxa"/>
          </w:tcPr>
          <w:p w14:paraId="63E7A452" w14:textId="77777777" w:rsidR="00835C02" w:rsidRPr="007C4EAA" w:rsidRDefault="00835C02">
            <w:pPr>
              <w:pStyle w:val="NormalWeb"/>
              <w:spacing w:before="0" w:beforeAutospacing="0" w:after="0" w:afterAutospacing="0" w:line="360" w:lineRule="auto"/>
              <w:ind w:right="180"/>
              <w:jc w:val="both"/>
              <w:rPr>
                <w:b/>
              </w:rPr>
            </w:pPr>
          </w:p>
        </w:tc>
        <w:tc>
          <w:tcPr>
            <w:tcW w:w="1550" w:type="dxa"/>
          </w:tcPr>
          <w:p w14:paraId="4897CBB5" w14:textId="77777777" w:rsidR="00835C02" w:rsidRPr="007C4EAA" w:rsidRDefault="00835C02">
            <w:pPr>
              <w:pStyle w:val="NormalWeb"/>
              <w:spacing w:before="0" w:beforeAutospacing="0" w:after="0" w:afterAutospacing="0" w:line="360" w:lineRule="auto"/>
              <w:ind w:right="180"/>
              <w:jc w:val="both"/>
              <w:rPr>
                <w:b/>
              </w:rPr>
            </w:pPr>
          </w:p>
        </w:tc>
      </w:tr>
      <w:tr w:rsidR="00C67C64" w:rsidRPr="007C4EAA" w14:paraId="6924A804" w14:textId="77777777" w:rsidTr="00001CDF">
        <w:trPr>
          <w:trHeight w:val="599"/>
        </w:trPr>
        <w:tc>
          <w:tcPr>
            <w:tcW w:w="2683" w:type="dxa"/>
            <w:vAlign w:val="center"/>
          </w:tcPr>
          <w:p w14:paraId="6F5B71FB" w14:textId="77777777" w:rsidR="00835C02" w:rsidRPr="007C4EAA" w:rsidRDefault="00835C02">
            <w:pPr>
              <w:pStyle w:val="NormalWeb"/>
              <w:spacing w:before="0" w:beforeAutospacing="0" w:after="0" w:afterAutospacing="0" w:line="360" w:lineRule="auto"/>
              <w:ind w:right="180"/>
              <w:jc w:val="both"/>
              <w:rPr>
                <w:b/>
              </w:rPr>
            </w:pPr>
            <w:r w:rsidRPr="007C4EAA">
              <w:rPr>
                <w:b/>
              </w:rPr>
              <w:t>Reviewed by</w:t>
            </w:r>
          </w:p>
          <w:p w14:paraId="22309017" w14:textId="77777777" w:rsidR="00835C02" w:rsidRPr="007C4EAA" w:rsidRDefault="00835C02">
            <w:pPr>
              <w:pStyle w:val="NormalWeb"/>
              <w:spacing w:before="0" w:beforeAutospacing="0" w:after="0" w:afterAutospacing="0" w:line="360" w:lineRule="auto"/>
              <w:ind w:right="180"/>
              <w:jc w:val="both"/>
              <w:rPr>
                <w:b/>
              </w:rPr>
            </w:pPr>
            <w:r w:rsidRPr="007C4EAA">
              <w:rPr>
                <w:b/>
              </w:rPr>
              <w:t>(HOD/Designee)</w:t>
            </w:r>
          </w:p>
        </w:tc>
        <w:tc>
          <w:tcPr>
            <w:tcW w:w="1785" w:type="dxa"/>
          </w:tcPr>
          <w:p w14:paraId="3C148E1C"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2061" w:type="dxa"/>
          </w:tcPr>
          <w:p w14:paraId="7B9C9425"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1636" w:type="dxa"/>
          </w:tcPr>
          <w:p w14:paraId="40EC56B0" w14:textId="77777777" w:rsidR="00835C02" w:rsidRPr="007C4EAA" w:rsidRDefault="00835C02">
            <w:pPr>
              <w:pStyle w:val="NormalWeb"/>
              <w:spacing w:before="0" w:beforeAutospacing="0" w:after="0" w:afterAutospacing="0" w:line="360" w:lineRule="auto"/>
              <w:ind w:right="180"/>
              <w:jc w:val="both"/>
              <w:rPr>
                <w:b/>
              </w:rPr>
            </w:pPr>
          </w:p>
        </w:tc>
        <w:tc>
          <w:tcPr>
            <w:tcW w:w="1550" w:type="dxa"/>
          </w:tcPr>
          <w:p w14:paraId="45C67288" w14:textId="77777777" w:rsidR="00835C02" w:rsidRPr="007C4EAA" w:rsidRDefault="00835C02">
            <w:pPr>
              <w:pStyle w:val="NormalWeb"/>
              <w:spacing w:before="0" w:beforeAutospacing="0" w:after="0" w:afterAutospacing="0" w:line="360" w:lineRule="auto"/>
              <w:ind w:right="180"/>
              <w:jc w:val="both"/>
              <w:rPr>
                <w:b/>
              </w:rPr>
            </w:pPr>
          </w:p>
        </w:tc>
      </w:tr>
      <w:tr w:rsidR="00C67C64" w:rsidRPr="007C4EAA" w14:paraId="0E65211E" w14:textId="77777777" w:rsidTr="00001CDF">
        <w:trPr>
          <w:trHeight w:val="599"/>
        </w:trPr>
        <w:tc>
          <w:tcPr>
            <w:tcW w:w="2683" w:type="dxa"/>
            <w:vAlign w:val="center"/>
          </w:tcPr>
          <w:p w14:paraId="3E4E8EC6" w14:textId="77777777" w:rsidR="00835C02" w:rsidRPr="007C4EAA" w:rsidRDefault="00835C02">
            <w:pPr>
              <w:pStyle w:val="NormalWeb"/>
              <w:spacing w:before="0" w:beforeAutospacing="0" w:after="0" w:afterAutospacing="0" w:line="360" w:lineRule="auto"/>
              <w:ind w:right="180"/>
              <w:rPr>
                <w:b/>
              </w:rPr>
            </w:pPr>
            <w:commentRangeStart w:id="705"/>
            <w:r w:rsidRPr="007C4EAA">
              <w:rPr>
                <w:b/>
              </w:rPr>
              <w:t>Reviewed by (Investigation Team)</w:t>
            </w:r>
          </w:p>
        </w:tc>
        <w:tc>
          <w:tcPr>
            <w:tcW w:w="1785" w:type="dxa"/>
          </w:tcPr>
          <w:p w14:paraId="66C81C4B"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2061" w:type="dxa"/>
          </w:tcPr>
          <w:p w14:paraId="25F24556"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commentRangeEnd w:id="705"/>
        <w:tc>
          <w:tcPr>
            <w:tcW w:w="1636" w:type="dxa"/>
          </w:tcPr>
          <w:p w14:paraId="5A5AB0C8" w14:textId="77777777" w:rsidR="00835C02" w:rsidRPr="007C4EAA" w:rsidRDefault="00011C41">
            <w:pPr>
              <w:pStyle w:val="NormalWeb"/>
              <w:spacing w:before="0" w:beforeAutospacing="0" w:after="0" w:afterAutospacing="0" w:line="360" w:lineRule="auto"/>
              <w:ind w:right="180"/>
              <w:jc w:val="both"/>
              <w:rPr>
                <w:b/>
              </w:rPr>
            </w:pPr>
            <w:r>
              <w:rPr>
                <w:rStyle w:val="CommentReference"/>
                <w:rFonts w:asciiTheme="minorHAnsi" w:eastAsiaTheme="minorHAnsi" w:hAnsiTheme="minorHAnsi" w:cstheme="minorBidi"/>
                <w:lang w:val="en-IN"/>
              </w:rPr>
              <w:commentReference w:id="705"/>
            </w:r>
          </w:p>
        </w:tc>
        <w:tc>
          <w:tcPr>
            <w:tcW w:w="1550" w:type="dxa"/>
          </w:tcPr>
          <w:p w14:paraId="643CDFDE" w14:textId="77777777" w:rsidR="00835C02" w:rsidRPr="007C4EAA" w:rsidRDefault="00835C02">
            <w:pPr>
              <w:pStyle w:val="NormalWeb"/>
              <w:spacing w:before="0" w:beforeAutospacing="0" w:after="0" w:afterAutospacing="0" w:line="360" w:lineRule="auto"/>
              <w:ind w:right="180"/>
              <w:jc w:val="both"/>
              <w:rPr>
                <w:b/>
              </w:rPr>
            </w:pPr>
          </w:p>
        </w:tc>
      </w:tr>
      <w:tr w:rsidR="00C67C64" w:rsidRPr="007C4EAA" w14:paraId="59721CAE" w14:textId="77777777" w:rsidTr="00001CDF">
        <w:trPr>
          <w:trHeight w:val="599"/>
        </w:trPr>
        <w:tc>
          <w:tcPr>
            <w:tcW w:w="2683" w:type="dxa"/>
            <w:vAlign w:val="center"/>
          </w:tcPr>
          <w:p w14:paraId="58B42ABA" w14:textId="77777777" w:rsidR="00835C02" w:rsidRPr="007C4EAA" w:rsidRDefault="00835C02">
            <w:pPr>
              <w:pStyle w:val="NormalWeb"/>
              <w:spacing w:before="0" w:beforeAutospacing="0" w:after="0" w:afterAutospacing="0" w:line="360" w:lineRule="auto"/>
              <w:ind w:right="180"/>
              <w:jc w:val="both"/>
              <w:rPr>
                <w:b/>
              </w:rPr>
            </w:pPr>
            <w:r w:rsidRPr="007C4EAA">
              <w:rPr>
                <w:b/>
              </w:rPr>
              <w:t>Approved by (QA)</w:t>
            </w:r>
          </w:p>
        </w:tc>
        <w:tc>
          <w:tcPr>
            <w:tcW w:w="1785" w:type="dxa"/>
          </w:tcPr>
          <w:p w14:paraId="12D80F91"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2061" w:type="dxa"/>
          </w:tcPr>
          <w:p w14:paraId="05D9FA08" w14:textId="77777777" w:rsidR="00835C02" w:rsidRPr="007C4EAA" w:rsidRDefault="00835C02">
            <w:pPr>
              <w:pStyle w:val="NormalWeb"/>
              <w:shd w:val="clear" w:color="auto" w:fill="FFFFFF"/>
              <w:spacing w:before="0" w:beforeAutospacing="0" w:after="0" w:afterAutospacing="0" w:line="360" w:lineRule="auto"/>
              <w:ind w:right="180"/>
              <w:jc w:val="both"/>
              <w:rPr>
                <w:b/>
              </w:rPr>
            </w:pPr>
          </w:p>
        </w:tc>
        <w:tc>
          <w:tcPr>
            <w:tcW w:w="1636" w:type="dxa"/>
          </w:tcPr>
          <w:p w14:paraId="1659BBE8" w14:textId="77777777" w:rsidR="00835C02" w:rsidRPr="007C4EAA" w:rsidRDefault="00835C02">
            <w:pPr>
              <w:pStyle w:val="NormalWeb"/>
              <w:spacing w:before="0" w:beforeAutospacing="0" w:after="0" w:afterAutospacing="0" w:line="360" w:lineRule="auto"/>
              <w:ind w:right="180"/>
              <w:jc w:val="both"/>
              <w:rPr>
                <w:b/>
              </w:rPr>
            </w:pPr>
          </w:p>
        </w:tc>
        <w:tc>
          <w:tcPr>
            <w:tcW w:w="1550" w:type="dxa"/>
          </w:tcPr>
          <w:p w14:paraId="0B8A7333" w14:textId="77777777" w:rsidR="00835C02" w:rsidRPr="007C4EAA" w:rsidRDefault="00835C02">
            <w:pPr>
              <w:pStyle w:val="NormalWeb"/>
              <w:spacing w:before="0" w:beforeAutospacing="0" w:after="0" w:afterAutospacing="0" w:line="360" w:lineRule="auto"/>
              <w:ind w:right="180"/>
              <w:jc w:val="both"/>
              <w:rPr>
                <w:b/>
              </w:rPr>
            </w:pPr>
          </w:p>
        </w:tc>
      </w:tr>
      <w:bookmarkEnd w:id="1"/>
    </w:tbl>
    <w:p w14:paraId="09C31F0C" w14:textId="77777777" w:rsidR="007F6BF6" w:rsidRPr="007C4EAA" w:rsidRDefault="007F6BF6" w:rsidP="00B718C7">
      <w:pPr>
        <w:spacing w:line="360" w:lineRule="auto"/>
        <w:rPr>
          <w:rFonts w:ascii="Times New Roman" w:hAnsi="Times New Roman" w:cs="Times New Roman"/>
          <w:color w:val="FF0000"/>
          <w:sz w:val="24"/>
          <w:szCs w:val="24"/>
        </w:rPr>
      </w:pPr>
    </w:p>
    <w:sectPr w:rsidR="007F6BF6" w:rsidRPr="007C4EAA" w:rsidSect="00AC5FB9">
      <w:headerReference w:type="even" r:id="rId20"/>
      <w:headerReference w:type="default" r:id="rId21"/>
      <w:footerReference w:type="default" r:id="rId22"/>
      <w:headerReference w:type="first" r:id="rId23"/>
      <w:pgSz w:w="11906" w:h="16838" w:code="9"/>
      <w:pgMar w:top="1635" w:right="1106" w:bottom="1440" w:left="993" w:header="1080" w:footer="994" w:gutter="0"/>
      <w:pgBorders>
        <w:top w:val="single" w:sz="4" w:space="1" w:color="auto"/>
        <w:left w:val="single" w:sz="4" w:space="4" w:color="auto"/>
        <w:bottom w:val="single" w:sz="4" w:space="1" w:color="auto"/>
        <w:right w:val="single" w:sz="4" w:space="4" w:color="auto"/>
      </w:pgBorders>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aveenkumar Mahadeva/QA/SYNGENE" w:date="2020-08-08T20:27:00Z" w:initials="NM">
    <w:p w14:paraId="29BFAC39" w14:textId="77777777" w:rsidR="001F1A28" w:rsidRDefault="001F1A28">
      <w:pPr>
        <w:pStyle w:val="CommentText"/>
      </w:pPr>
      <w:r>
        <w:rPr>
          <w:rStyle w:val="CommentReference"/>
        </w:rPr>
        <w:annotationRef/>
      </w:r>
      <w:r>
        <w:t>Please verify the dates (27</w:t>
      </w:r>
      <w:r w:rsidRPr="007D4AB7">
        <w:rPr>
          <w:vertAlign w:val="superscript"/>
        </w:rPr>
        <w:t>th</w:t>
      </w:r>
      <w:r>
        <w:t xml:space="preserve"> </w:t>
      </w:r>
      <w:proofErr w:type="spellStart"/>
      <w:r>
        <w:t>july</w:t>
      </w:r>
      <w:proofErr w:type="spellEnd"/>
      <w:r>
        <w:t xml:space="preserve"> initiated and 29 </w:t>
      </w:r>
      <w:proofErr w:type="spellStart"/>
      <w:r>
        <w:t>july</w:t>
      </w:r>
      <w:proofErr w:type="spellEnd"/>
      <w:r>
        <w:t xml:space="preserve"> submitted) and entire report should not be attached as investigation </w:t>
      </w:r>
      <w:proofErr w:type="gramStart"/>
      <w:r>
        <w:t>report ,</w:t>
      </w:r>
      <w:proofErr w:type="gramEnd"/>
      <w:r>
        <w:t xml:space="preserve"> please ensure.</w:t>
      </w:r>
    </w:p>
  </w:comment>
  <w:comment w:id="2" w:author="Naveenkumar Mahadeva/QA/SYNGENE" w:date="2020-08-07T14:17:00Z" w:initials="NM">
    <w:p w14:paraId="7D682431" w14:textId="77777777" w:rsidR="001F1A28" w:rsidRDefault="001F1A28">
      <w:pPr>
        <w:pStyle w:val="CommentText"/>
      </w:pPr>
      <w:r>
        <w:rPr>
          <w:rStyle w:val="CommentReference"/>
        </w:rPr>
        <w:annotationRef/>
      </w:r>
      <w:r>
        <w:t>Please verify the dates (27</w:t>
      </w:r>
      <w:r w:rsidRPr="007D4AB7">
        <w:rPr>
          <w:vertAlign w:val="superscript"/>
        </w:rPr>
        <w:t>th</w:t>
      </w:r>
      <w:r>
        <w:t xml:space="preserve"> </w:t>
      </w:r>
      <w:proofErr w:type="spellStart"/>
      <w:r>
        <w:t>july</w:t>
      </w:r>
      <w:proofErr w:type="spellEnd"/>
      <w:r>
        <w:t xml:space="preserve"> initiated and 29 </w:t>
      </w:r>
      <w:proofErr w:type="spellStart"/>
      <w:r>
        <w:t>july</w:t>
      </w:r>
      <w:proofErr w:type="spellEnd"/>
      <w:r>
        <w:t xml:space="preserve"> submitted) and entire report should not be attached as investigation </w:t>
      </w:r>
      <w:proofErr w:type="gramStart"/>
      <w:r>
        <w:t>report ,</w:t>
      </w:r>
      <w:proofErr w:type="gramEnd"/>
      <w:r>
        <w:t xml:space="preserve"> please ensure. </w:t>
      </w:r>
    </w:p>
  </w:comment>
  <w:comment w:id="7" w:author="Naveenkumar Mahadeva/QA/SYNGENE" w:date="2020-08-07T14:43:00Z" w:initials="NM">
    <w:p w14:paraId="195D1117" w14:textId="4428878C" w:rsidR="001F1A28" w:rsidRDefault="001F1A28">
      <w:pPr>
        <w:pStyle w:val="CommentText"/>
      </w:pPr>
      <w:r>
        <w:rPr>
          <w:rStyle w:val="CommentReference"/>
        </w:rPr>
        <w:annotationRef/>
      </w:r>
      <w:r>
        <w:t>Any delay in logging the deviation.</w:t>
      </w:r>
    </w:p>
  </w:comment>
  <w:comment w:id="11" w:author="Naveenkumar Mahadeva/QA/SYNGENE" w:date="2020-08-07T14:09:00Z" w:initials="NM">
    <w:p w14:paraId="51D86126" w14:textId="51C574BC" w:rsidR="001F1A28" w:rsidRDefault="001F1A28">
      <w:pPr>
        <w:pStyle w:val="CommentText"/>
      </w:pPr>
      <w:r>
        <w:rPr>
          <w:rStyle w:val="CommentReference"/>
        </w:rPr>
        <w:annotationRef/>
      </w:r>
      <w:r>
        <w:t>Please verify the lab name.</w:t>
      </w:r>
    </w:p>
  </w:comment>
  <w:comment w:id="12" w:author="Naveenkumar Mahadeva/QA/SYNGENE" w:date="2020-08-07T14:10:00Z" w:initials="NM">
    <w:p w14:paraId="18C278C8" w14:textId="253B5E22" w:rsidR="001F1A28" w:rsidRDefault="001F1A28">
      <w:pPr>
        <w:pStyle w:val="CommentText"/>
      </w:pPr>
      <w:r>
        <w:rPr>
          <w:rStyle w:val="CommentReference"/>
        </w:rPr>
        <w:annotationRef/>
      </w:r>
      <w:r>
        <w:t xml:space="preserve">Anybody supervising the activity form QA side, if </w:t>
      </w:r>
      <w:proofErr w:type="gramStart"/>
      <w:r>
        <w:t>yes ,</w:t>
      </w:r>
      <w:proofErr w:type="gramEnd"/>
      <w:r>
        <w:t xml:space="preserve"> please mention in the description or capture this details in the investigation section.</w:t>
      </w:r>
    </w:p>
  </w:comment>
  <w:comment w:id="16" w:author="Madhusudana Manjunath/QA/SYNGENE" w:date="2020-08-03T11:23:00Z" w:initials="MM">
    <w:p w14:paraId="22798D1A" w14:textId="77777777" w:rsidR="001F1A28" w:rsidRDefault="001F1A28">
      <w:pPr>
        <w:pStyle w:val="CommentText"/>
      </w:pPr>
      <w:r>
        <w:rPr>
          <w:rStyle w:val="CommentReference"/>
        </w:rPr>
        <w:annotationRef/>
      </w:r>
      <w:r>
        <w:t>Please provide the precise information</w:t>
      </w:r>
    </w:p>
  </w:comment>
  <w:comment w:id="17" w:author="Naveenkumar Mahadeva/QA/SYNGENE" w:date="2020-08-07T15:42:00Z" w:initials="NM">
    <w:p w14:paraId="718A6965" w14:textId="248E364B" w:rsidR="001F1A28" w:rsidRDefault="001F1A28">
      <w:pPr>
        <w:pStyle w:val="CommentText"/>
      </w:pPr>
      <w:r>
        <w:rPr>
          <w:rStyle w:val="CommentReference"/>
        </w:rPr>
        <w:annotationRef/>
      </w:r>
      <w:r>
        <w:t xml:space="preserve">Who, when and how this </w:t>
      </w:r>
      <w:proofErr w:type="gramStart"/>
      <w:r>
        <w:t>incident  came</w:t>
      </w:r>
      <w:proofErr w:type="gramEnd"/>
      <w:r>
        <w:t xml:space="preserve"> to lime light should be mentioned</w:t>
      </w:r>
    </w:p>
  </w:comment>
  <w:comment w:id="22" w:author="Madhusudana Manjunath/QA/SYNGENE" w:date="2020-08-03T11:26:00Z" w:initials="MM">
    <w:p w14:paraId="2C26D67E" w14:textId="66CC86F5" w:rsidR="001F1A28" w:rsidRDefault="001F1A28">
      <w:pPr>
        <w:pStyle w:val="CommentText"/>
      </w:pPr>
      <w:r>
        <w:rPr>
          <w:rStyle w:val="CommentReference"/>
        </w:rPr>
        <w:annotationRef/>
      </w:r>
      <w:r>
        <w:t>Who &amp; when was this activity performed, please include the analyst details &amp; date when activity being carried out?</w:t>
      </w:r>
    </w:p>
  </w:comment>
  <w:comment w:id="33" w:author="Naveenkumar Mahadeva/QA/SYNGENE" w:date="2020-08-07T14:06:00Z" w:initials="NM">
    <w:p w14:paraId="1E31AC93" w14:textId="405F60E1" w:rsidR="001F1A28" w:rsidRDefault="001F1A28">
      <w:pPr>
        <w:pStyle w:val="CommentText"/>
      </w:pPr>
      <w:r>
        <w:rPr>
          <w:rStyle w:val="CommentReference"/>
        </w:rPr>
        <w:annotationRef/>
      </w:r>
      <w:r>
        <w:t>Sequence of events till deviation raise to be captured,</w:t>
      </w:r>
      <w:r w:rsidRPr="003E6FF5">
        <w:rPr>
          <w:rFonts w:ascii="Times New Roman" w:hAnsi="Times New Roman"/>
        </w:rPr>
        <w:t xml:space="preserve"> documented in chronological &amp; elaborative manner including date &amp; time (as applicable)</w:t>
      </w:r>
    </w:p>
  </w:comment>
  <w:comment w:id="46" w:author="Naveenkumar Mahadeva/QA/SYNGENE" w:date="2020-08-08T20:33:00Z" w:initials="NM">
    <w:p w14:paraId="697F8CF9" w14:textId="15540DBE" w:rsidR="001F1A28" w:rsidRDefault="001F1A28">
      <w:pPr>
        <w:pStyle w:val="CommentText"/>
      </w:pPr>
      <w:r>
        <w:rPr>
          <w:rStyle w:val="CommentReference"/>
        </w:rPr>
        <w:annotationRef/>
      </w:r>
      <w:r>
        <w:t xml:space="preserve">What </w:t>
      </w:r>
      <w:proofErr w:type="gramStart"/>
      <w:r>
        <w:t>monitoring ,</w:t>
      </w:r>
      <w:proofErr w:type="gramEnd"/>
      <w:r>
        <w:t xml:space="preserve"> where mention specifically </w:t>
      </w:r>
    </w:p>
  </w:comment>
  <w:comment w:id="59" w:author="Naveenkumar Mahadeva/QA/SYNGENE" w:date="2020-08-08T20:34:00Z" w:initials="NM">
    <w:p w14:paraId="2076EE18" w14:textId="6333C2FF" w:rsidR="001F1A28" w:rsidRDefault="001F1A28">
      <w:pPr>
        <w:pStyle w:val="CommentText"/>
      </w:pPr>
      <w:r>
        <w:rPr>
          <w:rStyle w:val="CommentReference"/>
        </w:rPr>
        <w:annotationRef/>
      </w:r>
      <w:r>
        <w:t>Employee ID no</w:t>
      </w:r>
    </w:p>
  </w:comment>
  <w:comment w:id="75" w:author="Naveenkumar Mahadeva/QA/SYNGENE" w:date="2020-08-08T20:34:00Z" w:initials="NM">
    <w:p w14:paraId="549FF3BC" w14:textId="606BBE78" w:rsidR="001F1A28" w:rsidRDefault="001F1A28">
      <w:pPr>
        <w:pStyle w:val="CommentText"/>
      </w:pPr>
      <w:r>
        <w:rPr>
          <w:rStyle w:val="CommentReference"/>
        </w:rPr>
        <w:annotationRef/>
      </w:r>
      <w:r>
        <w:t xml:space="preserve">Complete </w:t>
      </w:r>
    </w:p>
  </w:comment>
  <w:comment w:id="93" w:author="Naveenkumar Mahadeva/QA/SYNGENE" w:date="2020-08-08T20:52:00Z" w:initials="NM">
    <w:p w14:paraId="49E5BE92" w14:textId="5BA529E4" w:rsidR="007800A3" w:rsidRDefault="007800A3">
      <w:pPr>
        <w:pStyle w:val="CommentText"/>
      </w:pPr>
      <w:r>
        <w:rPr>
          <w:rStyle w:val="CommentReference"/>
        </w:rPr>
        <w:annotationRef/>
      </w:r>
      <w:r>
        <w:t xml:space="preserve">When it was initiated 17 the or </w:t>
      </w:r>
      <w:proofErr w:type="gramStart"/>
      <w:r>
        <w:t>18 ,</w:t>
      </w:r>
      <w:proofErr w:type="gramEnd"/>
      <w:r>
        <w:t xml:space="preserve"> if it is on 18</w:t>
      </w:r>
      <w:r w:rsidRPr="007800A3">
        <w:rPr>
          <w:vertAlign w:val="superscript"/>
        </w:rPr>
        <w:t>th</w:t>
      </w:r>
      <w:r>
        <w:t xml:space="preserve"> remove this in this column </w:t>
      </w:r>
    </w:p>
  </w:comment>
  <w:comment w:id="100" w:author="Naveenkumar Mahadeva/QA/SYNGENE" w:date="2020-08-08T20:48:00Z" w:initials="NM">
    <w:p w14:paraId="1D6B6C30" w14:textId="7F192EC9" w:rsidR="007800A3" w:rsidRDefault="007800A3">
      <w:pPr>
        <w:pStyle w:val="CommentText"/>
      </w:pPr>
      <w:r>
        <w:rPr>
          <w:rStyle w:val="CommentReference"/>
        </w:rPr>
        <w:annotationRef/>
      </w:r>
      <w:r>
        <w:t>Continue with sequence till the deviation identification</w:t>
      </w:r>
    </w:p>
  </w:comment>
  <w:comment w:id="106" w:author="Naveenkumar Mahadeva/QA/SYNGENE" w:date="2020-08-08T20:50:00Z" w:initials="NM">
    <w:p w14:paraId="0424C557" w14:textId="746E6356" w:rsidR="007800A3" w:rsidRDefault="007800A3">
      <w:pPr>
        <w:pStyle w:val="CommentText"/>
      </w:pPr>
      <w:r>
        <w:rPr>
          <w:rStyle w:val="CommentReference"/>
        </w:rPr>
        <w:annotationRef/>
      </w:r>
      <w:r>
        <w:t xml:space="preserve">To avoid this in future any action are we </w:t>
      </w:r>
      <w:proofErr w:type="gramStart"/>
      <w:r>
        <w:t>proposing ,</w:t>
      </w:r>
      <w:proofErr w:type="gramEnd"/>
      <w:r>
        <w:t xml:space="preserve"> if not , why and what will be our control , as it is not accepted during target monitoring.</w:t>
      </w:r>
    </w:p>
  </w:comment>
  <w:comment w:id="116" w:author="Madhusudana Manjunath/QA/SYNGENE" w:date="2020-08-03T09:56:00Z" w:initials="MM">
    <w:p w14:paraId="68FF7484" w14:textId="77777777" w:rsidR="001F1A28" w:rsidRDefault="001F1A28">
      <w:pPr>
        <w:pStyle w:val="CommentText"/>
      </w:pPr>
      <w:r>
        <w:rPr>
          <w:rStyle w:val="CommentReference"/>
        </w:rPr>
        <w:annotationRef/>
      </w:r>
      <w:r>
        <w:t>Please write OOS number</w:t>
      </w:r>
    </w:p>
  </w:comment>
  <w:comment w:id="121" w:author="Naveenkumar Mahadeva/QA/SYNGENE" w:date="2020-08-07T14:08:00Z" w:initials="NM">
    <w:p w14:paraId="7986E144" w14:textId="3C538316" w:rsidR="001F1A28" w:rsidRDefault="001F1A28">
      <w:pPr>
        <w:pStyle w:val="CommentText"/>
      </w:pPr>
      <w:r>
        <w:rPr>
          <w:rStyle w:val="CommentReference"/>
        </w:rPr>
        <w:annotationRef/>
      </w:r>
      <w:r>
        <w:t>CQA selected as stake holder means mention the name that person here.</w:t>
      </w:r>
    </w:p>
  </w:comment>
  <w:comment w:id="123" w:author="Naveenkumar Mahadeva/QA/SYNGENE" w:date="2020-08-07T14:26:00Z" w:initials="NM">
    <w:p w14:paraId="52090A07" w14:textId="3FD29425" w:rsidR="001F1A28" w:rsidRDefault="001F1A28">
      <w:pPr>
        <w:pStyle w:val="CommentText"/>
      </w:pPr>
      <w:r>
        <w:rPr>
          <w:rStyle w:val="CommentReference"/>
        </w:rPr>
        <w:annotationRef/>
      </w:r>
    </w:p>
  </w:comment>
  <w:comment w:id="134" w:author="Naveenkumar Mahadeva/QA/SYNGENE" w:date="2020-08-08T20:59:00Z" w:initials="NM">
    <w:p w14:paraId="58A7848A" w14:textId="6BE81DE3" w:rsidR="003D6DCA" w:rsidRDefault="003D6DCA">
      <w:pPr>
        <w:pStyle w:val="CommentText"/>
      </w:pPr>
      <w:r>
        <w:rPr>
          <w:rStyle w:val="CommentReference"/>
        </w:rPr>
        <w:annotationRef/>
      </w:r>
      <w:r>
        <w:t xml:space="preserve">Batch holding and further processing decision and </w:t>
      </w:r>
      <w:proofErr w:type="gramStart"/>
      <w:r>
        <w:t>assessment ,</w:t>
      </w:r>
      <w:proofErr w:type="gramEnd"/>
      <w:r>
        <w:t xml:space="preserve"> can be detailed here or minimal need to update and under impact assessment detailed information should be captured.</w:t>
      </w:r>
    </w:p>
  </w:comment>
  <w:comment w:id="153" w:author="Naveenkumar Mahadeva/QA/SYNGENE" w:date="2020-08-08T21:04:00Z" w:initials="NM">
    <w:p w14:paraId="42CF78B0" w14:textId="58168537" w:rsidR="003D6DCA" w:rsidRDefault="003D6DCA">
      <w:pPr>
        <w:pStyle w:val="CommentText"/>
      </w:pPr>
      <w:r>
        <w:rPr>
          <w:rStyle w:val="CommentReference"/>
        </w:rPr>
        <w:annotationRef/>
      </w:r>
      <w:r>
        <w:t xml:space="preserve">Reference table number or section number of this investigation can be given to check the outcome of correction. and link can be given to the OOS and isolate report </w:t>
      </w:r>
      <w:r w:rsidR="00B16DB0">
        <w:t>needs to be checked and check for the proper documentation of mismatches found here.</w:t>
      </w:r>
    </w:p>
  </w:comment>
  <w:comment w:id="175" w:author="Naveenkumar Mahadeva/QA/SYNGENE" w:date="2020-08-08T21:14:00Z" w:initials="NM">
    <w:p w14:paraId="4FB0A0B7" w14:textId="6D9287AE" w:rsidR="00B16DB0" w:rsidRDefault="00B16DB0">
      <w:pPr>
        <w:pStyle w:val="CommentText"/>
      </w:pPr>
      <w:r>
        <w:rPr>
          <w:rStyle w:val="CommentReference"/>
        </w:rPr>
        <w:annotationRef/>
      </w:r>
      <w:r>
        <w:t xml:space="preserve">Need to explain about what exactly we are looking and what RCA tool is used </w:t>
      </w:r>
    </w:p>
  </w:comment>
  <w:comment w:id="179" w:author="Naveenkumar Mahadeva/QA/SYNGENE" w:date="2020-08-08T21:18:00Z" w:initials="NM">
    <w:p w14:paraId="1F70A6EF" w14:textId="4992A7EF" w:rsidR="00E40891" w:rsidRDefault="00E40891">
      <w:pPr>
        <w:pStyle w:val="CommentText"/>
      </w:pPr>
      <w:r>
        <w:rPr>
          <w:rStyle w:val="CommentReference"/>
        </w:rPr>
        <w:annotationRef/>
      </w:r>
      <w:r>
        <w:rPr>
          <w:rStyle w:val="CommentReference"/>
        </w:rPr>
        <w:t xml:space="preserve">Please verify the changes </w:t>
      </w:r>
      <w:proofErr w:type="gramStart"/>
      <w:r>
        <w:rPr>
          <w:rStyle w:val="CommentReference"/>
        </w:rPr>
        <w:t>done ,</w:t>
      </w:r>
      <w:proofErr w:type="gramEnd"/>
      <w:r>
        <w:rPr>
          <w:rStyle w:val="CommentReference"/>
        </w:rPr>
        <w:t xml:space="preserve"> did we did this verify under the investigation section.</w:t>
      </w:r>
    </w:p>
  </w:comment>
  <w:comment w:id="249" w:author="Naveenkumar Mahadeva/QA/SYNGENE" w:date="2020-08-08T21:32:00Z" w:initials="NM">
    <w:p w14:paraId="42DDFDFB" w14:textId="6A89F79D" w:rsidR="00C53B65" w:rsidRDefault="00C53B65">
      <w:pPr>
        <w:pStyle w:val="CommentText"/>
      </w:pPr>
      <w:r>
        <w:rPr>
          <w:rStyle w:val="CommentReference"/>
        </w:rPr>
        <w:annotationRef/>
      </w:r>
      <w:r>
        <w:t xml:space="preserve">EMP ID </w:t>
      </w:r>
      <w:proofErr w:type="gramStart"/>
      <w:r>
        <w:t>number ?</w:t>
      </w:r>
      <w:proofErr w:type="gramEnd"/>
    </w:p>
  </w:comment>
  <w:comment w:id="254" w:author="Naveenkumar Mahadeva/QA/SYNGENE" w:date="2020-08-08T21:19:00Z" w:initials="NM">
    <w:p w14:paraId="1A414D6C" w14:textId="4F127FA5" w:rsidR="00E40891" w:rsidRDefault="00E40891">
      <w:pPr>
        <w:pStyle w:val="CommentText"/>
      </w:pPr>
      <w:r>
        <w:rPr>
          <w:rStyle w:val="CommentReference"/>
        </w:rPr>
        <w:annotationRef/>
      </w:r>
      <w:r>
        <w:t xml:space="preserve">Provide the Reference documents if available, write did we verified as part of the investigation and from where we verified. </w:t>
      </w:r>
    </w:p>
  </w:comment>
  <w:comment w:id="258" w:author="Naveenkumar Mahadeva/QA/SYNGENE" w:date="2020-08-08T21:22:00Z" w:initials="NM">
    <w:p w14:paraId="13B7BE6D" w14:textId="0DFB3836" w:rsidR="00E40891" w:rsidRDefault="00E40891">
      <w:pPr>
        <w:pStyle w:val="CommentText"/>
      </w:pPr>
      <w:r>
        <w:rPr>
          <w:rStyle w:val="CommentReference"/>
        </w:rPr>
        <w:annotationRef/>
      </w:r>
      <w:r>
        <w:t>Statement is not clear without investigation can’t be stated this statement here.</w:t>
      </w:r>
    </w:p>
  </w:comment>
  <w:comment w:id="265" w:author="Naveenkumar Mahadeva/QA/SYNGENE" w:date="2020-08-08T21:24:00Z" w:initials="NM">
    <w:p w14:paraId="79A828EF" w14:textId="327B5DD4" w:rsidR="00E40891" w:rsidRDefault="00E40891">
      <w:pPr>
        <w:pStyle w:val="CommentText"/>
      </w:pPr>
      <w:r>
        <w:rPr>
          <w:rStyle w:val="CommentReference"/>
        </w:rPr>
        <w:annotationRef/>
      </w:r>
      <w:r>
        <w:t>Complete the sentence.</w:t>
      </w:r>
    </w:p>
  </w:comment>
  <w:comment w:id="273" w:author="Naveenkumar Mahadeva/QA/SYNGENE" w:date="2020-08-08T21:25:00Z" w:initials="NM">
    <w:p w14:paraId="291900CC" w14:textId="3409DBF8" w:rsidR="00E40891" w:rsidRDefault="00E40891">
      <w:pPr>
        <w:pStyle w:val="CommentText"/>
      </w:pPr>
      <w:r>
        <w:rPr>
          <w:rStyle w:val="CommentReference"/>
        </w:rPr>
        <w:annotationRef/>
      </w:r>
      <w:r>
        <w:t>Check the changes made and confirm.</w:t>
      </w:r>
    </w:p>
  </w:comment>
  <w:comment w:id="276" w:author="Naveenkumar Mahadeva/QA/SYNGENE" w:date="2020-08-08T21:27:00Z" w:initials="NM">
    <w:p w14:paraId="54EED8FB" w14:textId="10E28D10" w:rsidR="00E40891" w:rsidRDefault="00E40891">
      <w:pPr>
        <w:pStyle w:val="CommentText"/>
      </w:pPr>
      <w:r>
        <w:rPr>
          <w:rStyle w:val="CommentReference"/>
        </w:rPr>
        <w:annotationRef/>
      </w:r>
      <w:r>
        <w:t>Check the changes made and confirm.</w:t>
      </w:r>
    </w:p>
  </w:comment>
  <w:comment w:id="287" w:author="Naveenkumar Mahadeva/QA/SYNGENE" w:date="2020-08-08T21:27:00Z" w:initials="NM">
    <w:p w14:paraId="5E4A537C" w14:textId="18D81E8D" w:rsidR="00E40891" w:rsidRDefault="00E40891">
      <w:pPr>
        <w:pStyle w:val="CommentText"/>
      </w:pPr>
      <w:r>
        <w:rPr>
          <w:rStyle w:val="CommentReference"/>
        </w:rPr>
        <w:annotationRef/>
      </w:r>
      <w:r>
        <w:t>Did we verifying the SOP or did we verifying the analyst practiced on that day please give clarity in the mentioned statement, if we are reviewing the SOP what exactly we are looking? specify</w:t>
      </w:r>
    </w:p>
  </w:comment>
  <w:comment w:id="290" w:author="Naveenkumar Mahadeva/QA/SYNGENE" w:date="2020-08-08T21:31:00Z" w:initials="NM">
    <w:p w14:paraId="4A42EFEE" w14:textId="2D697C9A" w:rsidR="00C53B65" w:rsidRDefault="00C53B65">
      <w:pPr>
        <w:pStyle w:val="CommentText"/>
      </w:pPr>
      <w:r>
        <w:rPr>
          <w:rStyle w:val="CommentReference"/>
        </w:rPr>
        <w:annotationRef/>
      </w:r>
      <w:r>
        <w:t>Did we verifying the SOP or did we verifying the analyst practiced on that day please give clarity in the mentioned statement, if we are reviewing the SOP what exactly we are looking? specify</w:t>
      </w:r>
    </w:p>
  </w:comment>
  <w:comment w:id="299" w:author="Naveenkumar Mahadeva/QA/SYNGENE" w:date="2020-08-08T21:33:00Z" w:initials="NM">
    <w:p w14:paraId="49ED205F" w14:textId="18E81655" w:rsidR="00C53B65" w:rsidRDefault="00C53B65">
      <w:pPr>
        <w:pStyle w:val="CommentText"/>
      </w:pPr>
      <w:r>
        <w:rPr>
          <w:rStyle w:val="CommentReference"/>
        </w:rPr>
        <w:annotationRef/>
      </w:r>
      <w:r>
        <w:t>Specify what exactly, we verified like dates or pages.</w:t>
      </w:r>
    </w:p>
  </w:comment>
  <w:comment w:id="304" w:author="Naveenkumar Mahadeva/QA/SYNGENE" w:date="2020-08-08T21:34:00Z" w:initials="NM">
    <w:p w14:paraId="584C38A5" w14:textId="5BDE2239" w:rsidR="00C53B65" w:rsidRDefault="00C53B65">
      <w:pPr>
        <w:pStyle w:val="CommentText"/>
      </w:pPr>
      <w:r>
        <w:rPr>
          <w:rStyle w:val="CommentReference"/>
        </w:rPr>
        <w:annotationRef/>
      </w:r>
      <w:r>
        <w:t xml:space="preserve">What we verified state </w:t>
      </w:r>
      <w:proofErr w:type="gramStart"/>
      <w:r>
        <w:t>this ,</w:t>
      </w:r>
      <w:proofErr w:type="gramEnd"/>
      <w:r>
        <w:t xml:space="preserve"> mention the relevant documents details </w:t>
      </w:r>
    </w:p>
  </w:comment>
  <w:comment w:id="307" w:author="Madhusudana Manjunath/QA/SYNGENE" w:date="2020-08-03T09:57:00Z" w:initials="MM">
    <w:p w14:paraId="2B25D681" w14:textId="77777777" w:rsidR="001F1A28" w:rsidRDefault="001F1A28">
      <w:pPr>
        <w:pStyle w:val="CommentText"/>
      </w:pPr>
      <w:r>
        <w:rPr>
          <w:rStyle w:val="CommentReference"/>
        </w:rPr>
        <w:annotationRef/>
      </w:r>
      <w:r>
        <w:t>Attach the evidences</w:t>
      </w:r>
    </w:p>
  </w:comment>
  <w:comment w:id="310" w:author="Naveenkumar Mahadeva/QA/SYNGENE" w:date="2020-08-07T14:24:00Z" w:initials="NM">
    <w:p w14:paraId="4F625638" w14:textId="4D422453" w:rsidR="001F1A28" w:rsidRDefault="001F1A28">
      <w:pPr>
        <w:pStyle w:val="CommentText"/>
      </w:pPr>
      <w:r>
        <w:rPr>
          <w:rStyle w:val="CommentReference"/>
        </w:rPr>
        <w:annotationRef/>
      </w:r>
      <w:r>
        <w:t>Mention their EMP ID number and qualification details can be attached.</w:t>
      </w:r>
    </w:p>
  </w:comment>
  <w:comment w:id="313" w:author="Madhusudana Manjunath/QA/SYNGENE" w:date="2020-08-03T09:58:00Z" w:initials="MM">
    <w:p w14:paraId="65A2D194" w14:textId="77777777" w:rsidR="001F1A28" w:rsidRDefault="001F1A28">
      <w:pPr>
        <w:pStyle w:val="CommentText"/>
      </w:pPr>
      <w:r>
        <w:rPr>
          <w:rStyle w:val="CommentReference"/>
        </w:rPr>
        <w:annotationRef/>
      </w:r>
      <w:r>
        <w:t xml:space="preserve">Did IPQA trained on the protocol? </w:t>
      </w:r>
      <w:proofErr w:type="spellStart"/>
      <w:r>
        <w:t>Arte</w:t>
      </w:r>
      <w:proofErr w:type="spellEnd"/>
      <w:r>
        <w:t xml:space="preserve"> they competent the assess the outcome of counting?</w:t>
      </w:r>
    </w:p>
  </w:comment>
  <w:comment w:id="314" w:author="Naveenkumar Mahadeva/QA/SYNGENE" w:date="2020-08-07T14:26:00Z" w:initials="NM">
    <w:p w14:paraId="7D78517A" w14:textId="48B7E640" w:rsidR="001F1A28" w:rsidRDefault="001F1A28">
      <w:pPr>
        <w:pStyle w:val="CommentText"/>
      </w:pPr>
      <w:r>
        <w:rPr>
          <w:rStyle w:val="CommentReference"/>
        </w:rPr>
        <w:annotationRef/>
      </w:r>
      <w:r>
        <w:t xml:space="preserve">Mention their names and Emp ID number for the IPQA </w:t>
      </w:r>
    </w:p>
  </w:comment>
  <w:comment w:id="317" w:author="Madhusudana Manjunath/QA/SYNGENE" w:date="2020-08-03T09:59:00Z" w:initials="MM">
    <w:p w14:paraId="324EF5E1" w14:textId="77777777" w:rsidR="001F1A28" w:rsidRDefault="001F1A28">
      <w:pPr>
        <w:pStyle w:val="CommentText"/>
      </w:pPr>
      <w:r>
        <w:rPr>
          <w:rStyle w:val="CommentReference"/>
        </w:rPr>
        <w:annotationRef/>
      </w:r>
      <w:r>
        <w:t>Complete this</w:t>
      </w:r>
    </w:p>
  </w:comment>
  <w:comment w:id="320" w:author="Madhusudana Manjunath/QA/SYNGENE" w:date="2020-08-03T10:00:00Z" w:initials="MM">
    <w:p w14:paraId="1A3B8DC9" w14:textId="77777777" w:rsidR="001F1A28" w:rsidRDefault="001F1A28">
      <w:pPr>
        <w:pStyle w:val="CommentText"/>
      </w:pPr>
      <w:r>
        <w:rPr>
          <w:rStyle w:val="CommentReference"/>
        </w:rPr>
        <w:annotationRef/>
      </w:r>
      <w:r>
        <w:t xml:space="preserve">Mention the reason for rejection &amp; </w:t>
      </w:r>
      <w:proofErr w:type="spellStart"/>
      <w:r>
        <w:t>attache</w:t>
      </w:r>
      <w:proofErr w:type="spellEnd"/>
      <w:r>
        <w:t xml:space="preserve"> relevant evidences </w:t>
      </w:r>
    </w:p>
  </w:comment>
  <w:comment w:id="327" w:author="Naveenkumar Mahadeva/QA/SYNGENE" w:date="2020-08-07T14:28:00Z" w:initials="NM">
    <w:p w14:paraId="0C8A34F9" w14:textId="3DD39ED2" w:rsidR="001F1A28" w:rsidRDefault="001F1A28">
      <w:pPr>
        <w:pStyle w:val="CommentText"/>
      </w:pPr>
      <w:r>
        <w:rPr>
          <w:rStyle w:val="CommentReference"/>
        </w:rPr>
        <w:annotationRef/>
      </w:r>
      <w:r>
        <w:t>IPQA will sign on the plates or not? Please mention in the investigation report</w:t>
      </w:r>
    </w:p>
  </w:comment>
  <w:comment w:id="326" w:author="Naveenkumar Mahadeva/QA/SYNGENE" w:date="2020-08-08T21:38:00Z" w:initials="NM">
    <w:p w14:paraId="73D3D852" w14:textId="37BCE975" w:rsidR="00C53B65" w:rsidRDefault="00C53B65">
      <w:pPr>
        <w:pStyle w:val="CommentText"/>
      </w:pPr>
      <w:r>
        <w:rPr>
          <w:rStyle w:val="CommentReference"/>
        </w:rPr>
        <w:annotationRef/>
      </w:r>
      <w:r>
        <w:t xml:space="preserve">IPQA do the signature or not on each </w:t>
      </w:r>
      <w:proofErr w:type="gramStart"/>
      <w:r>
        <w:t>plate ?</w:t>
      </w:r>
      <w:proofErr w:type="gramEnd"/>
    </w:p>
  </w:comment>
  <w:comment w:id="331" w:author="Madhusudana Manjunath/QA/SYNGENE" w:date="2020-08-03T10:03:00Z" w:initials="MM">
    <w:p w14:paraId="79BB11B6" w14:textId="77777777" w:rsidR="001F1A28" w:rsidRDefault="001F1A28">
      <w:pPr>
        <w:pStyle w:val="CommentText"/>
      </w:pPr>
      <w:r>
        <w:rPr>
          <w:rStyle w:val="CommentReference"/>
        </w:rPr>
        <w:annotationRef/>
      </w:r>
      <w:r>
        <w:t xml:space="preserve">Pls mention how did microbiologist carry </w:t>
      </w:r>
      <w:proofErr w:type="spellStart"/>
      <w:r>
        <w:t>paltes</w:t>
      </w:r>
      <w:proofErr w:type="spellEnd"/>
      <w:r>
        <w:t xml:space="preserve"> to areas where EM </w:t>
      </w:r>
      <w:proofErr w:type="spellStart"/>
      <w:r>
        <w:t>suppose to</w:t>
      </w:r>
      <w:proofErr w:type="spellEnd"/>
      <w:r>
        <w:t xml:space="preserve"> perform?</w:t>
      </w:r>
    </w:p>
  </w:comment>
  <w:comment w:id="328" w:author="Madhusudana Manjunath/QA/SYNGENE" w:date="2020-08-03T10:02:00Z" w:initials="MM">
    <w:p w14:paraId="18A36E14" w14:textId="77777777" w:rsidR="001F1A28" w:rsidRDefault="001F1A28">
      <w:pPr>
        <w:pStyle w:val="CommentText"/>
      </w:pPr>
      <w:r>
        <w:rPr>
          <w:rStyle w:val="CommentReference"/>
        </w:rPr>
        <w:annotationRef/>
      </w:r>
      <w:r>
        <w:t>Did IPQA verify all the details mentioned here?</w:t>
      </w:r>
    </w:p>
  </w:comment>
  <w:comment w:id="329" w:author="Naveenkumar Mahadeva/QA/SYNGENE" w:date="2020-08-07T14:29:00Z" w:initials="NM">
    <w:p w14:paraId="76BC202C" w14:textId="7E482F0E" w:rsidR="001F1A28" w:rsidRDefault="001F1A28">
      <w:pPr>
        <w:pStyle w:val="CommentText"/>
      </w:pPr>
      <w:r>
        <w:rPr>
          <w:rStyle w:val="CommentReference"/>
        </w:rPr>
        <w:annotationRef/>
      </w:r>
      <w:r>
        <w:t xml:space="preserve">SOP reference </w:t>
      </w:r>
    </w:p>
  </w:comment>
  <w:comment w:id="335" w:author="Naveenkumar Mahadeva/QA/SYNGENE" w:date="2020-08-08T21:41:00Z" w:initials="NM">
    <w:p w14:paraId="3F056A33" w14:textId="0F600853" w:rsidR="00FB6913" w:rsidRDefault="00FB6913">
      <w:pPr>
        <w:pStyle w:val="CommentText"/>
      </w:pPr>
      <w:r>
        <w:rPr>
          <w:rStyle w:val="CommentReference"/>
        </w:rPr>
        <w:annotationRef/>
      </w:r>
      <w:r>
        <w:t>Complete the sentence</w:t>
      </w:r>
    </w:p>
  </w:comment>
  <w:comment w:id="339" w:author="Naveenkumar Mahadeva/QA/SYNGENE" w:date="2020-08-08T21:42:00Z" w:initials="NM">
    <w:p w14:paraId="0EAF6528" w14:textId="009387A4" w:rsidR="00FB6913" w:rsidRDefault="00FB6913">
      <w:pPr>
        <w:pStyle w:val="CommentText"/>
      </w:pPr>
      <w:r>
        <w:rPr>
          <w:rStyle w:val="CommentReference"/>
        </w:rPr>
        <w:annotationRef/>
      </w:r>
      <w:r>
        <w:t xml:space="preserve">Attachment Number? </w:t>
      </w:r>
    </w:p>
  </w:comment>
  <w:comment w:id="340" w:author="Naveenkumar Mahadeva/QA/SYNGENE" w:date="2020-08-08T21:42:00Z" w:initials="NM">
    <w:p w14:paraId="722C1FB5" w14:textId="052F9D3A" w:rsidR="00FB6913" w:rsidRDefault="00FB6913">
      <w:pPr>
        <w:pStyle w:val="CommentText"/>
      </w:pPr>
      <w:r>
        <w:rPr>
          <w:rStyle w:val="CommentReference"/>
        </w:rPr>
        <w:annotationRef/>
      </w:r>
      <w:r>
        <w:t xml:space="preserve">Sampling point number mention </w:t>
      </w:r>
    </w:p>
  </w:comment>
  <w:comment w:id="341" w:author="Naveenkumar Mahadeva/QA/SYNGENE" w:date="2020-08-07T14:29:00Z" w:initials="NM">
    <w:p w14:paraId="324238BA" w14:textId="607475A2" w:rsidR="001F1A28" w:rsidRDefault="001F1A28">
      <w:pPr>
        <w:pStyle w:val="CommentText"/>
      </w:pPr>
      <w:r>
        <w:rPr>
          <w:rStyle w:val="CommentReference"/>
        </w:rPr>
        <w:annotationRef/>
      </w:r>
      <w:proofErr w:type="gramStart"/>
      <w:r>
        <w:t>Date,</w:t>
      </w:r>
      <w:proofErr w:type="gramEnd"/>
      <w:r>
        <w:t xml:space="preserve"> Specify the equipment ID number and sampling point number for better understanding.</w:t>
      </w:r>
    </w:p>
  </w:comment>
  <w:comment w:id="342" w:author="Naveenkumar Mahadeva/QA/SYNGENE" w:date="2020-08-07T14:31:00Z" w:initials="NM">
    <w:p w14:paraId="27A12EDE" w14:textId="1CBE1804" w:rsidR="001F1A28" w:rsidRDefault="001F1A28">
      <w:pPr>
        <w:pStyle w:val="CommentText"/>
      </w:pPr>
      <w:r>
        <w:rPr>
          <w:rStyle w:val="CommentReference"/>
        </w:rPr>
        <w:annotationRef/>
      </w:r>
      <w:r>
        <w:t>Surrounding are also comes under target monitoring.</w:t>
      </w:r>
    </w:p>
  </w:comment>
  <w:comment w:id="343" w:author="Naveenkumar Mahadeva/QA/SYNGENE" w:date="2020-08-07T14:32:00Z" w:initials="NM">
    <w:p w14:paraId="43AC1051" w14:textId="49C4095F" w:rsidR="001F1A28" w:rsidRDefault="001F1A28">
      <w:pPr>
        <w:pStyle w:val="CommentText"/>
      </w:pPr>
      <w:r>
        <w:rPr>
          <w:rStyle w:val="CommentReference"/>
        </w:rPr>
        <w:annotationRef/>
      </w:r>
      <w:r>
        <w:t xml:space="preserve">Provide the SOP reference. </w:t>
      </w:r>
      <w:r w:rsidR="00FB6913">
        <w:t>And explain what exactly is followed and what to be followed and whether it is cleared to all the analyst involved (sampling and release)</w:t>
      </w:r>
    </w:p>
  </w:comment>
  <w:comment w:id="350" w:author="Naveenkumar Mahadeva/QA/SYNGENE" w:date="2020-08-07T14:39:00Z" w:initials="NM">
    <w:p w14:paraId="0F550D42" w14:textId="7B02D3DF" w:rsidR="001F1A28" w:rsidRDefault="001F1A28">
      <w:pPr>
        <w:pStyle w:val="CommentText"/>
      </w:pPr>
      <w:r>
        <w:rPr>
          <w:rStyle w:val="CommentReference"/>
        </w:rPr>
        <w:annotationRef/>
      </w:r>
      <w:r>
        <w:t>Date.</w:t>
      </w:r>
    </w:p>
  </w:comment>
  <w:comment w:id="354" w:author="Naveenkumar Mahadeva/QA/SYNGENE" w:date="2020-08-08T21:45:00Z" w:initials="NM">
    <w:p w14:paraId="00A86578" w14:textId="55831552" w:rsidR="00FB6913" w:rsidRDefault="00FB6913">
      <w:pPr>
        <w:pStyle w:val="CommentText"/>
      </w:pPr>
      <w:r>
        <w:rPr>
          <w:rStyle w:val="CommentReference"/>
        </w:rPr>
        <w:annotationRef/>
      </w:r>
      <w:r>
        <w:t>I am not finding the any delay in exposure here please verify once again. Refer sequence of event inference or impact assessment section where we talked about having a delay.</w:t>
      </w:r>
    </w:p>
  </w:comment>
  <w:comment w:id="356" w:author="Madhusudana Manjunath/QA/SYNGENE" w:date="2020-08-03T10:07:00Z" w:initials="MM">
    <w:p w14:paraId="50C2AB97" w14:textId="77777777" w:rsidR="001F1A28" w:rsidRDefault="001F1A28">
      <w:pPr>
        <w:pStyle w:val="CommentText"/>
      </w:pPr>
      <w:r>
        <w:rPr>
          <w:rStyle w:val="CommentReference"/>
        </w:rPr>
        <w:annotationRef/>
      </w:r>
      <w:r>
        <w:t>were</w:t>
      </w:r>
    </w:p>
  </w:comment>
  <w:comment w:id="358" w:author="Madhusudana Manjunath/QA/SYNGENE" w:date="2020-08-03T10:07:00Z" w:initials="MM">
    <w:p w14:paraId="573D8DC8" w14:textId="77777777" w:rsidR="001F1A28" w:rsidRDefault="001F1A28">
      <w:pPr>
        <w:pStyle w:val="CommentText"/>
      </w:pPr>
      <w:r>
        <w:rPr>
          <w:rStyle w:val="CommentReference"/>
        </w:rPr>
        <w:annotationRef/>
      </w:r>
      <w:r>
        <w:t xml:space="preserve">Sealing supposed to be done my </w:t>
      </w:r>
      <w:proofErr w:type="spellStart"/>
      <w:r>
        <w:t>microbiologirst</w:t>
      </w:r>
      <w:proofErr w:type="spellEnd"/>
      <w:r>
        <w:t xml:space="preserve"> not IPQA, pls check.</w:t>
      </w:r>
    </w:p>
  </w:comment>
  <w:comment w:id="362" w:author="Madhusudana Manjunath/QA/SYNGENE" w:date="2020-08-03T10:08:00Z" w:initials="MM">
    <w:p w14:paraId="6F7507E5" w14:textId="77777777" w:rsidR="001F1A28" w:rsidRDefault="001F1A28">
      <w:pPr>
        <w:pStyle w:val="CommentText"/>
      </w:pPr>
      <w:r>
        <w:rPr>
          <w:rStyle w:val="CommentReference"/>
        </w:rPr>
        <w:annotationRef/>
      </w:r>
      <w:r>
        <w:t xml:space="preserve">How did they carry plates, what </w:t>
      </w:r>
      <w:proofErr w:type="spellStart"/>
      <w:r>
        <w:t>precations</w:t>
      </w:r>
      <w:proofErr w:type="spellEnd"/>
      <w:r>
        <w:t xml:space="preserve"> did they take during transit?</w:t>
      </w:r>
    </w:p>
  </w:comment>
  <w:comment w:id="367" w:author="Madhusudana Manjunath/QA/SYNGENE" w:date="2020-08-03T10:09:00Z" w:initials="MM">
    <w:p w14:paraId="77BCDF03" w14:textId="77777777" w:rsidR="001F1A28" w:rsidRDefault="001F1A28">
      <w:pPr>
        <w:pStyle w:val="CommentText"/>
      </w:pPr>
      <w:r>
        <w:rPr>
          <w:rStyle w:val="CommentReference"/>
        </w:rPr>
        <w:annotationRef/>
      </w:r>
      <w:r>
        <w:t>Did plates shift to 30-35°C in the presence of QA?</w:t>
      </w:r>
    </w:p>
  </w:comment>
  <w:comment w:id="368" w:author="Naveenkumar Mahadeva/QA/SYNGENE" w:date="2020-08-07T14:41:00Z" w:initials="NM">
    <w:p w14:paraId="36871E6E" w14:textId="3CC62179" w:rsidR="001F1A28" w:rsidRDefault="001F1A28">
      <w:pPr>
        <w:pStyle w:val="CommentText"/>
      </w:pPr>
      <w:r>
        <w:rPr>
          <w:rStyle w:val="CommentReference"/>
        </w:rPr>
        <w:annotationRef/>
      </w:r>
      <w:r>
        <w:t>Mention the dates or give refer the attachment</w:t>
      </w:r>
    </w:p>
  </w:comment>
  <w:comment w:id="369" w:author="Naveenkumar Mahadeva/QA/SYNGENE" w:date="2020-08-07T15:14:00Z" w:initials="NM">
    <w:p w14:paraId="30D001C5" w14:textId="1C9A7CC6" w:rsidR="001F1A28" w:rsidRDefault="001F1A28">
      <w:pPr>
        <w:pStyle w:val="CommentText"/>
      </w:pPr>
      <w:r>
        <w:rPr>
          <w:rStyle w:val="CommentReference"/>
        </w:rPr>
        <w:annotationRef/>
      </w:r>
      <w:r>
        <w:t>Reframe the sentence and as it is more than 48 hours.</w:t>
      </w:r>
    </w:p>
  </w:comment>
  <w:comment w:id="370" w:author="Madhusudana Manjunath/QA/SYNGENE" w:date="2020-08-03T10:13:00Z" w:initials="MM">
    <w:p w14:paraId="23C47BFD" w14:textId="77777777" w:rsidR="001F1A28" w:rsidRDefault="001F1A28">
      <w:pPr>
        <w:pStyle w:val="CommentText"/>
      </w:pPr>
      <w:r>
        <w:rPr>
          <w:rStyle w:val="CommentReference"/>
        </w:rPr>
        <w:annotationRef/>
      </w:r>
      <w:r>
        <w:t xml:space="preserve">Please include the details of colony counter &amp; the time of </w:t>
      </w:r>
      <w:proofErr w:type="spellStart"/>
      <w:r>
        <w:t>of</w:t>
      </w:r>
      <w:proofErr w:type="spellEnd"/>
      <w:r>
        <w:t xml:space="preserve"> started counting &amp; completion </w:t>
      </w:r>
      <w:proofErr w:type="spellStart"/>
      <w:r>
        <w:t>detaails</w:t>
      </w:r>
      <w:proofErr w:type="spellEnd"/>
      <w:r>
        <w:t>.</w:t>
      </w:r>
    </w:p>
  </w:comment>
  <w:comment w:id="383" w:author="Naveenkumar Mahadeva/QA/SYNGENE" w:date="2020-08-08T21:48:00Z" w:initials="NM">
    <w:p w14:paraId="20D5D09E" w14:textId="46F8C089" w:rsidR="00FB6913" w:rsidRDefault="00FB6913">
      <w:pPr>
        <w:pStyle w:val="CommentText"/>
      </w:pPr>
      <w:r>
        <w:rPr>
          <w:rStyle w:val="CommentReference"/>
        </w:rPr>
        <w:annotationRef/>
      </w:r>
      <w:r>
        <w:t>Capture the details in relevant place.</w:t>
      </w:r>
    </w:p>
  </w:comment>
  <w:comment w:id="448" w:author="Naveenkumar Mahadeva/QA/SYNGENE" w:date="2020-08-07T15:45:00Z" w:initials="NM">
    <w:p w14:paraId="47B5E91C" w14:textId="29DD2FE7" w:rsidR="001F1A28" w:rsidRDefault="001F1A28">
      <w:pPr>
        <w:pStyle w:val="CommentText"/>
      </w:pPr>
      <w:r>
        <w:rPr>
          <w:rStyle w:val="CommentReference"/>
        </w:rPr>
        <w:annotationRef/>
      </w:r>
      <w:r>
        <w:t>Brief about our procedure and practice. What we are proving/coating</w:t>
      </w:r>
      <w:r w:rsidR="00FB6913">
        <w:t xml:space="preserve"> here, did our SOP tells to capture like this. </w:t>
      </w:r>
    </w:p>
  </w:comment>
  <w:comment w:id="449" w:author="Madhusudana Manjunath/QA/SYNGENE" w:date="2020-08-03T10:54:00Z" w:initials="MM">
    <w:p w14:paraId="43D5632A" w14:textId="77777777" w:rsidR="001F1A28" w:rsidRDefault="001F1A28">
      <w:pPr>
        <w:pStyle w:val="CommentText"/>
      </w:pPr>
      <w:r>
        <w:rPr>
          <w:rStyle w:val="CommentReference"/>
        </w:rPr>
        <w:annotationRef/>
      </w:r>
      <w:r>
        <w:t xml:space="preserve">From where these values came out here? I </w:t>
      </w:r>
      <w:proofErr w:type="spellStart"/>
      <w:r>
        <w:t>donot</w:t>
      </w:r>
      <w:proofErr w:type="spellEnd"/>
      <w:r>
        <w:t xml:space="preserve"> find these values in any of the plates</w:t>
      </w:r>
    </w:p>
  </w:comment>
  <w:comment w:id="450" w:author="Madhusudana Manjunath/QA/SYNGENE" w:date="2020-08-03T10:58:00Z" w:initials="MM">
    <w:p w14:paraId="6C4A1C52" w14:textId="77777777" w:rsidR="001F1A28" w:rsidRDefault="001F1A28">
      <w:pPr>
        <w:pStyle w:val="CommentText"/>
      </w:pPr>
      <w:r>
        <w:rPr>
          <w:rStyle w:val="CommentReference"/>
        </w:rPr>
        <w:annotationRef/>
      </w:r>
      <w:r>
        <w:t xml:space="preserve">From where these values came out here? I </w:t>
      </w:r>
      <w:proofErr w:type="spellStart"/>
      <w:r>
        <w:t>donot</w:t>
      </w:r>
      <w:proofErr w:type="spellEnd"/>
      <w:r>
        <w:t xml:space="preserve"> find these values in any of the plates</w:t>
      </w:r>
    </w:p>
  </w:comment>
  <w:comment w:id="451" w:author="Madhusudana Manjunath/QA/SYNGENE" w:date="2020-08-03T11:01:00Z" w:initials="MM">
    <w:p w14:paraId="722D5C5D" w14:textId="77777777" w:rsidR="001F1A28" w:rsidRDefault="001F1A28">
      <w:pPr>
        <w:pStyle w:val="CommentText"/>
      </w:pPr>
      <w:r>
        <w:rPr>
          <w:rStyle w:val="CommentReference"/>
        </w:rPr>
        <w:annotationRef/>
      </w:r>
      <w:r>
        <w:t>These values are entirely swapped, what is the outcome of analyst interview?</w:t>
      </w:r>
    </w:p>
    <w:p w14:paraId="513D4F40" w14:textId="77777777" w:rsidR="001F1A28" w:rsidRDefault="001F1A28">
      <w:pPr>
        <w:pStyle w:val="CommentText"/>
      </w:pPr>
      <w:r>
        <w:t xml:space="preserve">How many plates have been issued on the day of monitoring &amp; who has </w:t>
      </w:r>
      <w:proofErr w:type="gramStart"/>
      <w:r>
        <w:t>issued.</w:t>
      </w:r>
      <w:proofErr w:type="gramEnd"/>
      <w:r>
        <w:t xml:space="preserve"> Pls attach the evidences.</w:t>
      </w:r>
    </w:p>
    <w:p w14:paraId="381620A5" w14:textId="77777777" w:rsidR="001F1A28" w:rsidRDefault="001F1A28">
      <w:pPr>
        <w:pStyle w:val="CommentText"/>
      </w:pPr>
      <w:r>
        <w:t xml:space="preserve">If regular </w:t>
      </w:r>
      <w:proofErr w:type="spellStart"/>
      <w:r>
        <w:t>monitoribg</w:t>
      </w:r>
      <w:proofErr w:type="spellEnd"/>
      <w:r>
        <w:t xml:space="preserve"> was not done where are those </w:t>
      </w:r>
      <w:proofErr w:type="gramStart"/>
      <w:r>
        <w:t>plates?,</w:t>
      </w:r>
      <w:proofErr w:type="gramEnd"/>
      <w:r>
        <w:t xml:space="preserve"> pls attach the evidences.</w:t>
      </w:r>
    </w:p>
  </w:comment>
  <w:comment w:id="452" w:author="Naveenkumar Mahadeva/QA/SYNGENE" w:date="2020-08-07T15:47:00Z" w:initials="NM">
    <w:p w14:paraId="5106E325" w14:textId="7A3E0455" w:rsidR="001F1A28" w:rsidRDefault="001F1A28">
      <w:pPr>
        <w:pStyle w:val="CommentText"/>
      </w:pPr>
      <w:r>
        <w:rPr>
          <w:rStyle w:val="CommentReference"/>
        </w:rPr>
        <w:annotationRef/>
      </w:r>
      <w:r>
        <w:t>Please give the attachment number for each set for better understanding for the verification.</w:t>
      </w:r>
    </w:p>
  </w:comment>
  <w:comment w:id="456" w:author="Naveenkumar Mahadeva/QA/SYNGENE" w:date="2020-08-07T15:49:00Z" w:initials="NM">
    <w:p w14:paraId="38391A87" w14:textId="1C2F0C26" w:rsidR="001F1A28" w:rsidRDefault="001F1A28">
      <w:pPr>
        <w:pStyle w:val="CommentText"/>
      </w:pPr>
      <w:r>
        <w:rPr>
          <w:rStyle w:val="CommentReference"/>
        </w:rPr>
        <w:annotationRef/>
      </w:r>
      <w:r>
        <w:t>If no regular monitoring, how come counts are provided by analyst. In the above table.</w:t>
      </w:r>
    </w:p>
  </w:comment>
  <w:comment w:id="457" w:author="Naveenkumar Mahadeva/QA/SYNGENE" w:date="2020-08-08T21:50:00Z" w:initials="NM">
    <w:p w14:paraId="26D14981" w14:textId="25A8519F" w:rsidR="00E76380" w:rsidRDefault="00E76380">
      <w:pPr>
        <w:pStyle w:val="CommentText"/>
      </w:pPr>
      <w:r>
        <w:rPr>
          <w:rStyle w:val="CommentReference"/>
        </w:rPr>
        <w:annotationRef/>
      </w:r>
      <w:r>
        <w:t xml:space="preserve">As I said, please mention the SOP instruction clear about their statement. Did they miss anything? </w:t>
      </w:r>
    </w:p>
  </w:comment>
  <w:comment w:id="458" w:author="Madhusudana Manjunath/QA/SYNGENE" w:date="2020-08-03T10:16:00Z" w:initials="MM">
    <w:p w14:paraId="43EF1DFA" w14:textId="77777777" w:rsidR="001F1A28" w:rsidRDefault="001F1A28">
      <w:pPr>
        <w:pStyle w:val="CommentText"/>
      </w:pPr>
      <w:r>
        <w:rPr>
          <w:rStyle w:val="CommentReference"/>
        </w:rPr>
        <w:annotationRef/>
      </w:r>
      <w:r>
        <w:t>At what time this activity had been completed? Did IPQA review this ODS? Pls include the details.</w:t>
      </w:r>
    </w:p>
  </w:comment>
  <w:comment w:id="459" w:author="Naveenkumar Mahadeva/QA/SYNGENE" w:date="2020-08-07T15:51:00Z" w:initials="NM">
    <w:p w14:paraId="53F1D164" w14:textId="0175715B" w:rsidR="001F1A28" w:rsidRDefault="001F1A28">
      <w:pPr>
        <w:pStyle w:val="CommentText"/>
      </w:pPr>
      <w:r>
        <w:rPr>
          <w:rStyle w:val="CommentReference"/>
        </w:rPr>
        <w:annotationRef/>
      </w:r>
      <w:r>
        <w:t>What is our practice and SOP procedure</w:t>
      </w:r>
      <w:r w:rsidR="00E76380">
        <w:t xml:space="preserve"> </w:t>
      </w:r>
      <w:proofErr w:type="gramStart"/>
      <w:r w:rsidR="00E76380">
        <w:t xml:space="preserve">correlate </w:t>
      </w:r>
      <w:r>
        <w:t xml:space="preserve"> and</w:t>
      </w:r>
      <w:proofErr w:type="gramEnd"/>
      <w:r>
        <w:t xml:space="preserve"> what exactly happened on that day.</w:t>
      </w:r>
    </w:p>
  </w:comment>
  <w:comment w:id="464" w:author="Naveenkumar Mahadeva/QA/SYNGENE" w:date="2020-08-07T15:53:00Z" w:initials="NM">
    <w:p w14:paraId="6C2A4BBA" w14:textId="05081139" w:rsidR="001F1A28" w:rsidRDefault="001F1A28">
      <w:pPr>
        <w:pStyle w:val="CommentText"/>
      </w:pPr>
      <w:r>
        <w:rPr>
          <w:rStyle w:val="CommentReference"/>
        </w:rPr>
        <w:annotationRef/>
      </w:r>
      <w:r>
        <w:t xml:space="preserve">How come this will be done by the qualified and trained </w:t>
      </w:r>
      <w:r w:rsidR="00E76380">
        <w:t>analyst,</w:t>
      </w:r>
      <w:r>
        <w:t xml:space="preserve"> need to assess in detail to understand any system error.</w:t>
      </w:r>
    </w:p>
  </w:comment>
  <w:comment w:id="465" w:author="Madhusudana Manjunath/QA/SYNGENE" w:date="2020-08-03T10:24:00Z" w:initials="MM">
    <w:p w14:paraId="475DD6F6" w14:textId="4C57B2D7" w:rsidR="001F1A28" w:rsidRDefault="001F1A28">
      <w:pPr>
        <w:pStyle w:val="CommentText"/>
      </w:pPr>
      <w:r>
        <w:rPr>
          <w:rStyle w:val="CommentReference"/>
        </w:rPr>
        <w:annotationRef/>
      </w:r>
      <w:r>
        <w:t>Who has identified &amp; when</w:t>
      </w:r>
      <w:r w:rsidR="00E76380">
        <w:t>, how</w:t>
      </w:r>
      <w:r>
        <w:t>?</w:t>
      </w:r>
    </w:p>
  </w:comment>
  <w:comment w:id="462" w:author="Madhusudana Manjunath/QA/SYNGENE" w:date="2020-08-03T10:20:00Z" w:initials="MM">
    <w:p w14:paraId="760C7EB8" w14:textId="77777777" w:rsidR="001F1A28" w:rsidRDefault="001F1A28">
      <w:pPr>
        <w:pStyle w:val="CommentText"/>
      </w:pPr>
      <w:r>
        <w:rPr>
          <w:rStyle w:val="CommentReference"/>
        </w:rPr>
        <w:annotationRef/>
      </w:r>
      <w:r>
        <w:t>When was the OOS initiated? Please include the location details more precisely.</w:t>
      </w:r>
    </w:p>
  </w:comment>
  <w:comment w:id="466" w:author="Madhusudana Manjunath/QA/SYNGENE" w:date="2020-08-03T10:25:00Z" w:initials="MM">
    <w:p w14:paraId="58665380" w14:textId="77777777" w:rsidR="001F1A28" w:rsidRDefault="001F1A28">
      <w:pPr>
        <w:pStyle w:val="CommentText"/>
      </w:pPr>
      <w:r>
        <w:rPr>
          <w:rStyle w:val="CommentReference"/>
        </w:rPr>
        <w:annotationRef/>
      </w:r>
      <w:r>
        <w:t xml:space="preserve">Please correct the sentence </w:t>
      </w:r>
    </w:p>
  </w:comment>
  <w:comment w:id="468" w:author="Madhusudana Manjunath/QA/SYNGENE" w:date="2020-08-03T10:26:00Z" w:initials="MM">
    <w:p w14:paraId="689E3CAD" w14:textId="77777777" w:rsidR="001F1A28" w:rsidRDefault="001F1A28">
      <w:pPr>
        <w:pStyle w:val="CommentText"/>
      </w:pPr>
      <w:r>
        <w:rPr>
          <w:rStyle w:val="CommentReference"/>
        </w:rPr>
        <w:annotationRef/>
      </w:r>
      <w:r>
        <w:t>Has this activity completed &amp; who is IPQA involved here? Pls include the details</w:t>
      </w:r>
    </w:p>
  </w:comment>
  <w:comment w:id="469" w:author="Naveenkumar Mahadeva/QA/SYNGENE" w:date="2020-08-08T21:54:00Z" w:initials="NM">
    <w:p w14:paraId="5B74AF3E" w14:textId="7F2EAC49" w:rsidR="00E76380" w:rsidRDefault="00E76380">
      <w:pPr>
        <w:pStyle w:val="CommentText"/>
      </w:pPr>
      <w:r>
        <w:rPr>
          <w:rStyle w:val="CommentReference"/>
        </w:rPr>
        <w:annotationRef/>
      </w:r>
      <w:r>
        <w:t>Read the sentence and reframe for better clarity.</w:t>
      </w:r>
    </w:p>
  </w:comment>
  <w:comment w:id="479" w:author="Madhusudana Manjunath/QA/SYNGENE" w:date="2020-08-03T11:34:00Z" w:initials="MM">
    <w:p w14:paraId="198A9743" w14:textId="77777777" w:rsidR="001F1A28" w:rsidRDefault="001F1A28">
      <w:pPr>
        <w:pStyle w:val="CommentText"/>
      </w:pPr>
      <w:r>
        <w:rPr>
          <w:rStyle w:val="CommentReference"/>
        </w:rPr>
        <w:annotationRef/>
      </w:r>
      <w:r>
        <w:t>Cannot be written as there is an ambiguity.</w:t>
      </w:r>
    </w:p>
    <w:p w14:paraId="74D993B8" w14:textId="77777777" w:rsidR="001F1A28" w:rsidRDefault="001F1A28">
      <w:pPr>
        <w:pStyle w:val="CommentText"/>
      </w:pPr>
      <w:r>
        <w:t xml:space="preserve">Rest all can be written &amp; </w:t>
      </w:r>
      <w:proofErr w:type="spellStart"/>
      <w:r>
        <w:t>comntinue</w:t>
      </w:r>
      <w:proofErr w:type="spellEnd"/>
      <w:r>
        <w:t xml:space="preserve"> for OOS investigation.</w:t>
      </w:r>
    </w:p>
  </w:comment>
  <w:comment w:id="480" w:author="Madhusudana Manjunath/QA/SYNGENE" w:date="2020-08-03T11:36:00Z" w:initials="MM">
    <w:p w14:paraId="5A04E464" w14:textId="77777777" w:rsidR="001F1A28" w:rsidRDefault="001F1A28">
      <w:pPr>
        <w:pStyle w:val="CommentText"/>
      </w:pPr>
      <w:r>
        <w:rPr>
          <w:rStyle w:val="CommentReference"/>
        </w:rPr>
        <w:annotationRef/>
      </w:r>
      <w:r>
        <w:t>Please include the photograph of all 6 plates including negative control</w:t>
      </w:r>
    </w:p>
  </w:comment>
  <w:comment w:id="487" w:author="Madhusudana Manjunath/QA/SYNGENE" w:date="2020-08-03T11:10:00Z" w:initials="MM">
    <w:p w14:paraId="08BAB58F" w14:textId="77777777" w:rsidR="001F1A28" w:rsidRDefault="001F1A28">
      <w:pPr>
        <w:pStyle w:val="CommentText"/>
      </w:pPr>
      <w:r>
        <w:rPr>
          <w:rStyle w:val="CommentReference"/>
        </w:rPr>
        <w:annotationRef/>
      </w:r>
      <w:r>
        <w:t>Cannot be transcribed as there were ambiguity in the set-I &amp; II of location SP 79.</w:t>
      </w:r>
    </w:p>
  </w:comment>
  <w:comment w:id="568" w:author="Naveenkumar Mahadeva/QA/SYNGENE" w:date="2020-08-08T22:01:00Z" w:initials="NM">
    <w:p w14:paraId="1D73A2F3" w14:textId="51B72B75" w:rsidR="00593261" w:rsidRDefault="00593261">
      <w:pPr>
        <w:pStyle w:val="CommentText"/>
      </w:pPr>
      <w:r>
        <w:rPr>
          <w:rStyle w:val="CommentReference"/>
        </w:rPr>
        <w:annotationRef/>
      </w:r>
      <w:r>
        <w:t xml:space="preserve">Can we make spilt, all the person clubbing making some confusions for the </w:t>
      </w:r>
      <w:proofErr w:type="gramStart"/>
      <w:r>
        <w:t>others,  recommend</w:t>
      </w:r>
      <w:proofErr w:type="gramEnd"/>
      <w:r>
        <w:t xml:space="preserve"> to spilt group wise or person wise depend upon their activity.</w:t>
      </w:r>
    </w:p>
  </w:comment>
  <w:comment w:id="573" w:author="Naveenkumar Mahadeva/QA/SYNGENE" w:date="2020-08-08T21:56:00Z" w:initials="NM">
    <w:p w14:paraId="3C946DC5" w14:textId="5A1C94A4" w:rsidR="00E76380" w:rsidRDefault="00E76380">
      <w:pPr>
        <w:pStyle w:val="CommentText"/>
      </w:pPr>
      <w:r>
        <w:rPr>
          <w:rStyle w:val="CommentReference"/>
        </w:rPr>
        <w:annotationRef/>
      </w:r>
      <w:r>
        <w:t xml:space="preserve">As per the SOP, how plate to label, did the analyst followed the same and did we have concern on </w:t>
      </w:r>
      <w:proofErr w:type="gramStart"/>
      <w:r>
        <w:t>that ,</w:t>
      </w:r>
      <w:proofErr w:type="gramEnd"/>
      <w:r>
        <w:t xml:space="preserve"> did we need to change the format of labelling assess.</w:t>
      </w:r>
    </w:p>
  </w:comment>
  <w:comment w:id="582" w:author="Naveenkumar Mahadeva/QA/SYNGENE" w:date="2020-08-08T22:00:00Z" w:initials="NM">
    <w:p w14:paraId="603A04B9" w14:textId="2F7E5AF1" w:rsidR="00E76380" w:rsidRDefault="00E76380">
      <w:pPr>
        <w:pStyle w:val="CommentText"/>
      </w:pPr>
      <w:r>
        <w:rPr>
          <w:rStyle w:val="CommentReference"/>
        </w:rPr>
        <w:annotationRef/>
      </w:r>
      <w:r>
        <w:t xml:space="preserve">This statements </w:t>
      </w:r>
      <w:r w:rsidR="00593261">
        <w:t xml:space="preserve">seems to be question on our qualification and JD </w:t>
      </w:r>
      <w:proofErr w:type="gramStart"/>
      <w:r w:rsidR="00593261">
        <w:t>role ,</w:t>
      </w:r>
      <w:proofErr w:type="gramEnd"/>
      <w:r w:rsidR="00593261">
        <w:t xml:space="preserve"> please assess.</w:t>
      </w:r>
    </w:p>
  </w:comment>
  <w:comment w:id="595" w:author="Naveenkumar Mahadeva/QA/SYNGENE" w:date="2020-08-08T22:03:00Z" w:initials="NM">
    <w:p w14:paraId="7B0AF833" w14:textId="7D9A68F5" w:rsidR="00593261" w:rsidRDefault="00593261">
      <w:pPr>
        <w:pStyle w:val="CommentText"/>
      </w:pPr>
      <w:r>
        <w:rPr>
          <w:rStyle w:val="CommentReference"/>
        </w:rPr>
        <w:annotationRef/>
      </w:r>
      <w:r>
        <w:rPr>
          <w:rStyle w:val="CommentReference"/>
        </w:rPr>
        <w:t>Mention the point or section numbers.</w:t>
      </w:r>
    </w:p>
  </w:comment>
  <w:comment w:id="602" w:author="Naveenkumar Mahadeva/QA/SYNGENE" w:date="2020-08-08T22:04:00Z" w:initials="NM">
    <w:p w14:paraId="27B980B5" w14:textId="0AFFA336" w:rsidR="00593261" w:rsidRDefault="00593261">
      <w:pPr>
        <w:pStyle w:val="CommentText"/>
      </w:pPr>
      <w:r>
        <w:rPr>
          <w:rStyle w:val="CommentReference"/>
        </w:rPr>
        <w:annotationRef/>
      </w:r>
      <w:r>
        <w:t xml:space="preserve">For some major mistakes why other (reviewers) not acknowledging on the same day or next day so that it will avoid other deviation their it </w:t>
      </w:r>
      <w:proofErr w:type="gramStart"/>
      <w:r>
        <w:t>self ,</w:t>
      </w:r>
      <w:proofErr w:type="gramEnd"/>
      <w:r>
        <w:t xml:space="preserve"> please assess in this way while giving the CAPA as this could be one of the contributing factor here.</w:t>
      </w:r>
    </w:p>
  </w:comment>
  <w:comment w:id="605" w:author="Naveenkumar Mahadeva/QA/SYNGENE" w:date="2020-08-08T22:07:00Z" w:initials="NM">
    <w:p w14:paraId="11089509" w14:textId="2E0FFEC8" w:rsidR="00593261" w:rsidRDefault="00593261">
      <w:pPr>
        <w:pStyle w:val="CommentText"/>
      </w:pPr>
      <w:r>
        <w:rPr>
          <w:rStyle w:val="CommentReference"/>
        </w:rPr>
        <w:annotationRef/>
      </w:r>
      <w:r>
        <w:t>This will apply to all who involved in the release process, assess.</w:t>
      </w:r>
    </w:p>
  </w:comment>
  <w:comment w:id="610" w:author="Madhusudana Manjunath/QA/SYNGENE" w:date="2020-08-03T10:48:00Z" w:initials="MM">
    <w:p w14:paraId="7DD3F1A2" w14:textId="77777777" w:rsidR="001F1A28" w:rsidRDefault="001F1A28">
      <w:pPr>
        <w:pStyle w:val="CommentText"/>
      </w:pPr>
      <w:r>
        <w:rPr>
          <w:rStyle w:val="CommentReference"/>
        </w:rPr>
        <w:annotationRef/>
      </w:r>
      <w:r>
        <w:t>Which set? What SOP says?</w:t>
      </w:r>
    </w:p>
  </w:comment>
  <w:comment w:id="598" w:author="Madhusudana Manjunath/QA/SYNGENE" w:date="2020-08-03T11:15:00Z" w:initials="MM">
    <w:p w14:paraId="46E9C704" w14:textId="77777777" w:rsidR="001F1A28" w:rsidRDefault="001F1A28">
      <w:pPr>
        <w:pStyle w:val="CommentText"/>
      </w:pPr>
      <w:r>
        <w:rPr>
          <w:rStyle w:val="CommentReference"/>
        </w:rPr>
        <w:annotationRef/>
      </w:r>
      <w:r>
        <w:t>Root cause is missed to execute the assigned responsibilities attentively.</w:t>
      </w:r>
    </w:p>
  </w:comment>
  <w:comment w:id="612" w:author="Madhusudana Manjunath/QA/SYNGENE" w:date="2020-08-03T10:50:00Z" w:initials="MM">
    <w:p w14:paraId="1184C557" w14:textId="77777777" w:rsidR="001F1A28" w:rsidRDefault="001F1A28">
      <w:pPr>
        <w:pStyle w:val="CommentText"/>
      </w:pPr>
      <w:r>
        <w:rPr>
          <w:rStyle w:val="CommentReference"/>
        </w:rPr>
        <w:annotationRef/>
      </w:r>
      <w:r>
        <w:t>How could we accomplish?</w:t>
      </w:r>
    </w:p>
  </w:comment>
  <w:comment w:id="616" w:author="Naveenkumar Mahadeva/QA/SYNGENE" w:date="2020-08-08T22:10:00Z" w:initials="NM">
    <w:p w14:paraId="21695A67" w14:textId="56E447F8" w:rsidR="00593261" w:rsidRDefault="00593261">
      <w:pPr>
        <w:pStyle w:val="CommentText"/>
      </w:pPr>
      <w:r>
        <w:rPr>
          <w:rStyle w:val="CommentReference"/>
        </w:rPr>
        <w:annotationRef/>
      </w:r>
      <w:r>
        <w:t xml:space="preserve">Before the impact assessment </w:t>
      </w:r>
      <w:r w:rsidR="000672AE">
        <w:t>section,</w:t>
      </w:r>
      <w:r>
        <w:t xml:space="preserve"> please give the inference of the investigation findings.</w:t>
      </w:r>
      <w:r w:rsidR="000672AE">
        <w:t xml:space="preserve"> And as per the SOP/QA/008 annexure -02 format few sections are missed here please ensure to capture that details in the investigation.</w:t>
      </w:r>
    </w:p>
  </w:comment>
  <w:comment w:id="630" w:author="Naveenkumar Mahadeva/QA/SYNGENE" w:date="2020-08-08T22:09:00Z" w:initials="NM">
    <w:p w14:paraId="36AE016B" w14:textId="6695F1C7" w:rsidR="00593261" w:rsidRDefault="00593261">
      <w:pPr>
        <w:pStyle w:val="CommentText"/>
      </w:pPr>
      <w:r>
        <w:rPr>
          <w:rStyle w:val="CommentReference"/>
        </w:rPr>
        <w:annotationRef/>
      </w:r>
      <w:r>
        <w:t xml:space="preserve">Please complete the photos details mention each photo details below for better understanding </w:t>
      </w:r>
    </w:p>
  </w:comment>
  <w:comment w:id="629" w:author="Madhusudana Manjunath/QA/SYNGENE" w:date="2020-08-03T10:31:00Z" w:initials="MM">
    <w:p w14:paraId="2D9348C3" w14:textId="77777777" w:rsidR="001F1A28" w:rsidRDefault="001F1A28">
      <w:pPr>
        <w:pStyle w:val="CommentText"/>
      </w:pPr>
      <w:r>
        <w:rPr>
          <w:rStyle w:val="CommentReference"/>
        </w:rPr>
        <w:annotationRef/>
      </w:r>
      <w:r>
        <w:t>Please write the inference precisely below this photograph, follow the same for rest of the plates.</w:t>
      </w:r>
    </w:p>
  </w:comment>
  <w:comment w:id="642" w:author="Madhusudana Manjunath/QA/SYNGENE" w:date="2020-08-03T10:29:00Z" w:initials="MM">
    <w:p w14:paraId="065B367D" w14:textId="77777777" w:rsidR="001F1A28" w:rsidRDefault="001F1A28">
      <w:pPr>
        <w:pStyle w:val="CommentText"/>
      </w:pPr>
      <w:r>
        <w:rPr>
          <w:rStyle w:val="CommentReference"/>
        </w:rPr>
        <w:annotationRef/>
      </w:r>
      <w:r>
        <w:t>How can conclude that this plate is related to set-III?</w:t>
      </w:r>
    </w:p>
  </w:comment>
  <w:comment w:id="654" w:author="Madhusudana Manjunath/QA/SYNGENE" w:date="2020-08-03T10:45:00Z" w:initials="MM">
    <w:p w14:paraId="7445FE1F" w14:textId="77777777" w:rsidR="001F1A28" w:rsidRDefault="001F1A28" w:rsidP="00C7462C">
      <w:pPr>
        <w:pStyle w:val="CommentText"/>
      </w:pPr>
      <w:r>
        <w:rPr>
          <w:rStyle w:val="CommentReference"/>
        </w:rPr>
        <w:annotationRef/>
      </w:r>
      <w:r>
        <w:t>How can conclude that this plate is related to set-II?</w:t>
      </w:r>
    </w:p>
    <w:p w14:paraId="3C32EB9D" w14:textId="77777777" w:rsidR="001F1A28" w:rsidRDefault="001F1A28">
      <w:pPr>
        <w:pStyle w:val="CommentText"/>
      </w:pPr>
    </w:p>
  </w:comment>
  <w:comment w:id="666" w:author="Madhusudana Manjunath/QA/SYNGENE" w:date="2020-08-03T11:07:00Z" w:initials="MM">
    <w:p w14:paraId="0885C5B9" w14:textId="77777777" w:rsidR="001F1A28" w:rsidRDefault="001F1A28">
      <w:pPr>
        <w:pStyle w:val="CommentText"/>
      </w:pPr>
      <w:r>
        <w:rPr>
          <w:rStyle w:val="CommentReference"/>
        </w:rPr>
        <w:annotationRef/>
      </w:r>
      <w:r>
        <w:t>There is an ambiguity, how are we going to conclude on this?</w:t>
      </w:r>
    </w:p>
  </w:comment>
  <w:comment w:id="671" w:author="Madhusudana Manjunath/QA/SYNGENE" w:date="2020-08-03T11:16:00Z" w:initials="MM">
    <w:p w14:paraId="0EFEFBF6" w14:textId="77777777" w:rsidR="001F1A28" w:rsidRDefault="001F1A28">
      <w:pPr>
        <w:pStyle w:val="CommentText"/>
      </w:pPr>
      <w:r>
        <w:rPr>
          <w:rStyle w:val="CommentReference"/>
        </w:rPr>
        <w:annotationRef/>
      </w:r>
      <w:r>
        <w:t xml:space="preserve">From how long </w:t>
      </w:r>
      <w:proofErr w:type="spellStart"/>
      <w:r>
        <w:t>Darshinipriya</w:t>
      </w:r>
      <w:proofErr w:type="spellEnd"/>
      <w:r>
        <w:t xml:space="preserve"> performing plate counting? What about the impact on previously </w:t>
      </w:r>
      <w:proofErr w:type="spellStart"/>
      <w:r>
        <w:t>releasaed</w:t>
      </w:r>
      <w:proofErr w:type="spellEnd"/>
      <w:r>
        <w:t xml:space="preserve"> plates by the same analyst?</w:t>
      </w:r>
    </w:p>
    <w:p w14:paraId="6714D738" w14:textId="77777777" w:rsidR="001F1A28" w:rsidRDefault="001F1A28">
      <w:pPr>
        <w:pStyle w:val="CommentText"/>
      </w:pPr>
      <w:r>
        <w:t>Did we perform evaluation? If not pls do that.</w:t>
      </w:r>
    </w:p>
  </w:comment>
  <w:comment w:id="672" w:author="Naveenkumar Mahadeva/QA/SYNGENE" w:date="2020-08-08T22:19:00Z" w:initials="NM">
    <w:p w14:paraId="2AA9B0C8" w14:textId="403D22A7" w:rsidR="000672AE" w:rsidRDefault="000672AE">
      <w:pPr>
        <w:pStyle w:val="CommentText"/>
      </w:pPr>
      <w:r>
        <w:rPr>
          <w:rStyle w:val="CommentReference"/>
        </w:rPr>
        <w:annotationRef/>
      </w:r>
      <w:r>
        <w:t>As per the SOP impact assessment have six elements here only one section is captured please refer investigation and root cause analysis SOP and capture all the section.</w:t>
      </w:r>
    </w:p>
  </w:comment>
  <w:comment w:id="675" w:author="Naveenkumar Mahadeva/QA/SYNGENE" w:date="2020-08-08T22:17:00Z" w:initials="NM">
    <w:p w14:paraId="186CAF77" w14:textId="7A1249E4" w:rsidR="000672AE" w:rsidRDefault="000672AE">
      <w:pPr>
        <w:pStyle w:val="CommentText"/>
      </w:pPr>
      <w:r>
        <w:rPr>
          <w:rStyle w:val="CommentReference"/>
        </w:rPr>
        <w:annotationRef/>
      </w:r>
      <w:r>
        <w:t>As this section mentioned for product please mention more about product impact.  Recommend to concerns of manufacturing if require.</w:t>
      </w:r>
    </w:p>
  </w:comment>
  <w:comment w:id="677" w:author="Naveenkumar Mahadeva/QA/SYNGENE" w:date="2020-08-08T22:13:00Z" w:initials="NM">
    <w:p w14:paraId="0EA9EA6F" w14:textId="76401678" w:rsidR="000672AE" w:rsidRDefault="000672AE">
      <w:pPr>
        <w:pStyle w:val="CommentText"/>
      </w:pPr>
      <w:r>
        <w:rPr>
          <w:rStyle w:val="CommentReference"/>
        </w:rPr>
        <w:annotationRef/>
      </w:r>
      <w:r>
        <w:t>Please explain, as we have procedure to raise the QMS for the non-</w:t>
      </w:r>
      <w:proofErr w:type="gramStart"/>
      <w:r>
        <w:t>conformity ,</w:t>
      </w:r>
      <w:proofErr w:type="gramEnd"/>
      <w:r>
        <w:t xml:space="preserve"> till now all the non-conformity were reported and as per the SOP so and so. etc</w:t>
      </w:r>
    </w:p>
  </w:comment>
  <w:comment w:id="679" w:author="Naveenkumar Mahadeva/QA/SYNGENE" w:date="2020-08-08T22:15:00Z" w:initials="NM">
    <w:p w14:paraId="13AAE7AB" w14:textId="45AA041F" w:rsidR="000672AE" w:rsidRDefault="000672AE">
      <w:pPr>
        <w:pStyle w:val="CommentText"/>
      </w:pPr>
      <w:r>
        <w:rPr>
          <w:rStyle w:val="CommentReference"/>
        </w:rPr>
        <w:annotationRef/>
      </w:r>
      <w:r>
        <w:t>As I mentioned earlier please specify the dates in the impact assessment or in the investigation section for better understanding the sequence.</w:t>
      </w:r>
    </w:p>
  </w:comment>
  <w:comment w:id="680" w:author="Naveenkumar Mahadeva/QA/SYNGENE" w:date="2020-08-08T22:16:00Z" w:initials="NM">
    <w:p w14:paraId="266CF008" w14:textId="200E253C" w:rsidR="000672AE" w:rsidRDefault="000672AE">
      <w:pPr>
        <w:pStyle w:val="CommentText"/>
      </w:pPr>
      <w:r>
        <w:rPr>
          <w:rStyle w:val="CommentReference"/>
        </w:rPr>
        <w:annotationRef/>
      </w:r>
      <w:r>
        <w:t>OOS number and status.</w:t>
      </w:r>
    </w:p>
  </w:comment>
  <w:comment w:id="681" w:author="Naveenkumar Mahadeva/QA/SYNGENE" w:date="2020-08-08T22:16:00Z" w:initials="NM">
    <w:p w14:paraId="59B7318F" w14:textId="228804B8" w:rsidR="000672AE" w:rsidRDefault="000672AE">
      <w:pPr>
        <w:pStyle w:val="CommentText"/>
      </w:pPr>
      <w:r>
        <w:rPr>
          <w:rStyle w:val="CommentReference"/>
        </w:rPr>
        <w:annotationRef/>
      </w:r>
      <w:r>
        <w:t>Batch?</w:t>
      </w:r>
    </w:p>
  </w:comment>
  <w:comment w:id="674" w:author="Madhusudana Manjunath/QA/SYNGENE" w:date="2020-08-03T11:28:00Z" w:initials="MM">
    <w:p w14:paraId="25916ACB" w14:textId="77777777" w:rsidR="001F1A28" w:rsidRDefault="001F1A28">
      <w:pPr>
        <w:pStyle w:val="CommentText"/>
      </w:pPr>
      <w:r>
        <w:rPr>
          <w:rStyle w:val="CommentReference"/>
        </w:rPr>
        <w:annotationRef/>
      </w:r>
      <w:r>
        <w:t>Please follow root cause SOP for impact assessment., consider all the mandatory topics.</w:t>
      </w:r>
    </w:p>
  </w:comment>
  <w:comment w:id="683" w:author="Madhusudana Manjunath/QA/SYNGENE" w:date="2020-08-03T11:30:00Z" w:initials="MM">
    <w:p w14:paraId="56BAB35A" w14:textId="77777777" w:rsidR="001F1A28" w:rsidRDefault="001F1A28">
      <w:pPr>
        <w:pStyle w:val="CommentText"/>
      </w:pPr>
      <w:r>
        <w:rPr>
          <w:rStyle w:val="CommentReference"/>
        </w:rPr>
        <w:annotationRef/>
      </w:r>
      <w:r>
        <w:t>Please write corrective actions &amp; preventive actions separately?</w:t>
      </w:r>
    </w:p>
    <w:p w14:paraId="537F7A15" w14:textId="77777777" w:rsidR="001F1A28" w:rsidRDefault="001F1A28">
      <w:pPr>
        <w:pStyle w:val="CommentText"/>
      </w:pPr>
      <w:r>
        <w:t xml:space="preserve">How did we correct the </w:t>
      </w:r>
      <w:proofErr w:type="spellStart"/>
      <w:r>
        <w:t>descripancy</w:t>
      </w:r>
      <w:proofErr w:type="spellEnd"/>
      <w:r>
        <w:t>?</w:t>
      </w:r>
    </w:p>
  </w:comment>
  <w:comment w:id="684" w:author="Naveenkumar Mahadeva/QA/SYNGENE" w:date="2020-08-08T22:21:00Z" w:initials="NM">
    <w:p w14:paraId="1BD8873B" w14:textId="077F37EF" w:rsidR="00011C41" w:rsidRDefault="00011C41">
      <w:pPr>
        <w:pStyle w:val="CommentText"/>
      </w:pPr>
      <w:r>
        <w:rPr>
          <w:rStyle w:val="CommentReference"/>
        </w:rPr>
        <w:annotationRef/>
      </w:r>
      <w:r>
        <w:t xml:space="preserve">Before CAPA section please mention the root cause section </w:t>
      </w:r>
      <w:proofErr w:type="gramStart"/>
      <w:r>
        <w:t>separately ,</w:t>
      </w:r>
      <w:proofErr w:type="gramEnd"/>
      <w:r>
        <w:t xml:space="preserve"> refer investigation and root cause analysis SOP annexure -02 template for investigation.</w:t>
      </w:r>
    </w:p>
  </w:comment>
  <w:comment w:id="685" w:author="Naveenkumar Mahadeva/QA/SYNGENE" w:date="2020-08-08T22:22:00Z" w:initials="NM">
    <w:p w14:paraId="369178DB" w14:textId="3C7ADE8C" w:rsidR="00011C41" w:rsidRDefault="00011C41">
      <w:pPr>
        <w:pStyle w:val="CommentText"/>
      </w:pPr>
      <w:r>
        <w:rPr>
          <w:rStyle w:val="CommentReference"/>
        </w:rPr>
        <w:annotationRef/>
      </w:r>
      <w:r>
        <w:t>Investigation finding is not matching with the proposed CAPA. As incident and GDP SOP training not have complete link.</w:t>
      </w:r>
    </w:p>
  </w:comment>
  <w:comment w:id="686" w:author="Madhusudana Manjunath/QA/SYNGENE" w:date="2020-08-03T10:47:00Z" w:initials="MM">
    <w:p w14:paraId="5C7B512B" w14:textId="77777777" w:rsidR="001F1A28" w:rsidRDefault="001F1A28">
      <w:pPr>
        <w:pStyle w:val="CommentText"/>
      </w:pPr>
      <w:r>
        <w:rPr>
          <w:rStyle w:val="CommentReference"/>
        </w:rPr>
        <w:annotationRef/>
      </w:r>
      <w:r>
        <w:t>Please include this in the SOP.</w:t>
      </w:r>
    </w:p>
  </w:comment>
  <w:comment w:id="687" w:author="Naveenkumar Mahadeva/QA/SYNGENE" w:date="2020-08-08T22:23:00Z" w:initials="NM">
    <w:p w14:paraId="50B86BDD" w14:textId="161612D9" w:rsidR="00011C41" w:rsidRDefault="00011C41">
      <w:pPr>
        <w:pStyle w:val="CommentText"/>
      </w:pPr>
      <w:r>
        <w:rPr>
          <w:rStyle w:val="CommentReference"/>
        </w:rPr>
        <w:annotationRef/>
      </w:r>
      <w:r>
        <w:t xml:space="preserve">SOP reference? for this training are we having the SOP which </w:t>
      </w:r>
      <w:proofErr w:type="gramStart"/>
      <w:r>
        <w:t>is  having</w:t>
      </w:r>
      <w:proofErr w:type="gramEnd"/>
      <w:r>
        <w:t xml:space="preserve"> the same statement.</w:t>
      </w:r>
    </w:p>
  </w:comment>
  <w:comment w:id="688" w:author="Madhusudana Manjunath/QA/SYNGENE" w:date="2020-08-03T10:47:00Z" w:initials="MM">
    <w:p w14:paraId="01E5BAC9" w14:textId="77777777" w:rsidR="001F1A28" w:rsidRDefault="001F1A28">
      <w:pPr>
        <w:pStyle w:val="CommentText"/>
      </w:pPr>
      <w:r>
        <w:rPr>
          <w:rStyle w:val="CommentReference"/>
        </w:rPr>
        <w:annotationRef/>
      </w:r>
      <w:r>
        <w:t>Please include this in the SOP.</w:t>
      </w:r>
    </w:p>
  </w:comment>
  <w:comment w:id="690" w:author="Naveenkumar Mahadeva/QA/SYNGENE" w:date="2020-08-08T22:26:00Z" w:initials="NM">
    <w:p w14:paraId="67DDD2CA" w14:textId="7C441BCA" w:rsidR="00011C41" w:rsidRDefault="00011C41">
      <w:pPr>
        <w:pStyle w:val="CommentText"/>
      </w:pPr>
      <w:r>
        <w:rPr>
          <w:rStyle w:val="CommentReference"/>
        </w:rPr>
        <w:annotationRef/>
      </w:r>
      <w:r>
        <w:t xml:space="preserve">How it will suffice our </w:t>
      </w:r>
      <w:r w:rsidR="00CD7BA2">
        <w:t>requirement,</w:t>
      </w:r>
      <w:r>
        <w:t xml:space="preserve"> </w:t>
      </w:r>
      <w:bookmarkStart w:id="693" w:name="_GoBack"/>
      <w:bookmarkEnd w:id="693"/>
      <w:r>
        <w:t>please assess and we are going to implement the MODA for the EM what is the status of that will it suffice our requirement please assess.</w:t>
      </w:r>
    </w:p>
  </w:comment>
  <w:comment w:id="691" w:author="Naveenkumar Mahadeva/QA/SYNGENE" w:date="2020-08-08T22:30:00Z" w:initials="NM">
    <w:p w14:paraId="449B6F64" w14:textId="2FB1844F" w:rsidR="00011C41" w:rsidRDefault="00011C41">
      <w:pPr>
        <w:pStyle w:val="CommentText"/>
      </w:pPr>
      <w:r>
        <w:rPr>
          <w:rStyle w:val="CommentReference"/>
        </w:rPr>
        <w:annotationRef/>
      </w:r>
      <w:r>
        <w:t xml:space="preserve">How come extra counts were written instead of the </w:t>
      </w:r>
      <w:r w:rsidR="00CD7BA2">
        <w:t xml:space="preserve">3 </w:t>
      </w:r>
      <w:proofErr w:type="gramStart"/>
      <w:r w:rsidR="00CD7BA2">
        <w:t>reading ,</w:t>
      </w:r>
      <w:proofErr w:type="gramEnd"/>
      <w:r w:rsidR="00CD7BA2">
        <w:t xml:space="preserve"> why 4th reading written , what makes confuse the analyst and reviewer please assess.</w:t>
      </w:r>
    </w:p>
  </w:comment>
  <w:comment w:id="695" w:author="Madhusudana Manjunath/QA/SYNGENE" w:date="2020-08-03T11:20:00Z" w:initials="MM">
    <w:p w14:paraId="653B7487" w14:textId="77777777" w:rsidR="001F1A28" w:rsidRDefault="001F1A28">
      <w:pPr>
        <w:pStyle w:val="CommentText"/>
      </w:pPr>
      <w:r>
        <w:rPr>
          <w:rStyle w:val="CommentReference"/>
        </w:rPr>
        <w:annotationRef/>
      </w:r>
      <w:r>
        <w:t>The outcome of results cannot be considered as valid as there is an ambiguity in the plates. Assess the impact in the OOS investigation.</w:t>
      </w:r>
    </w:p>
  </w:comment>
  <w:comment w:id="696" w:author="Naveenkumar Mahadeva/QA/SYNGENE" w:date="2020-08-08T22:28:00Z" w:initials="NM">
    <w:p w14:paraId="300D0ADC" w14:textId="2C49F417" w:rsidR="00011C41" w:rsidRDefault="00011C41">
      <w:pPr>
        <w:pStyle w:val="CommentText"/>
      </w:pPr>
      <w:r>
        <w:rPr>
          <w:rStyle w:val="CommentReference"/>
        </w:rPr>
        <w:annotationRef/>
      </w:r>
      <w:r>
        <w:t>As per the above changes please modify the conclusion.</w:t>
      </w:r>
    </w:p>
  </w:comment>
  <w:comment w:id="699" w:author="Naveenkumar Mahadeva/QA/SYNGENE" w:date="2020-08-08T22:28:00Z" w:initials="NM">
    <w:p w14:paraId="2C25D9F1" w14:textId="723013F2" w:rsidR="00011C41" w:rsidRDefault="00011C41">
      <w:pPr>
        <w:pStyle w:val="CommentText"/>
      </w:pPr>
      <w:r>
        <w:rPr>
          <w:rStyle w:val="CommentReference"/>
        </w:rPr>
        <w:annotationRef/>
      </w:r>
      <w:r>
        <w:t>Please clearly update including attachment number and details of the attachment content.</w:t>
      </w:r>
    </w:p>
  </w:comment>
  <w:comment w:id="701" w:author="Naveenkumar Mahadeva/QA/SYNGENE" w:date="2020-08-08T22:29:00Z" w:initials="NM">
    <w:p w14:paraId="3D4A2924" w14:textId="3CD4390F" w:rsidR="00011C41" w:rsidRDefault="00011C41">
      <w:pPr>
        <w:pStyle w:val="CommentText"/>
      </w:pPr>
      <w:r>
        <w:rPr>
          <w:rStyle w:val="CommentReference"/>
        </w:rPr>
        <w:annotationRef/>
      </w:r>
      <w:r>
        <w:t>Update abbreviation, if applicable.</w:t>
      </w:r>
    </w:p>
  </w:comment>
  <w:comment w:id="705" w:author="Naveenkumar Mahadeva/QA/SYNGENE" w:date="2020-08-08T22:29:00Z" w:initials="NM">
    <w:p w14:paraId="349DD9FA" w14:textId="6F6D0666" w:rsidR="00011C41" w:rsidRDefault="00011C41">
      <w:pPr>
        <w:pStyle w:val="CommentText"/>
      </w:pPr>
      <w:r>
        <w:rPr>
          <w:rStyle w:val="CommentReference"/>
        </w:rPr>
        <w:annotationRef/>
      </w:r>
      <w:r>
        <w:t xml:space="preserve">TW e signature, </w:t>
      </w:r>
      <w:proofErr w:type="gramStart"/>
      <w:r>
        <w:t>hence</w:t>
      </w:r>
      <w:proofErr w:type="gramEnd"/>
      <w:r>
        <w:t xml:space="preserve"> this table not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BFAC39" w15:done="0"/>
  <w15:commentEx w15:paraId="7D682431" w15:done="0"/>
  <w15:commentEx w15:paraId="195D1117" w15:done="0"/>
  <w15:commentEx w15:paraId="51D86126" w15:done="0"/>
  <w15:commentEx w15:paraId="18C278C8" w15:paraIdParent="51D86126" w15:done="0"/>
  <w15:commentEx w15:paraId="22798D1A" w15:done="0"/>
  <w15:commentEx w15:paraId="718A6965" w15:done="0"/>
  <w15:commentEx w15:paraId="2C26D67E" w15:done="0"/>
  <w15:commentEx w15:paraId="1E31AC93" w15:done="0"/>
  <w15:commentEx w15:paraId="697F8CF9" w15:done="0"/>
  <w15:commentEx w15:paraId="2076EE18" w15:done="0"/>
  <w15:commentEx w15:paraId="549FF3BC" w15:done="0"/>
  <w15:commentEx w15:paraId="49E5BE92" w15:done="0"/>
  <w15:commentEx w15:paraId="1D6B6C30" w15:done="0"/>
  <w15:commentEx w15:paraId="0424C557" w15:done="0"/>
  <w15:commentEx w15:paraId="68FF7484" w15:done="0"/>
  <w15:commentEx w15:paraId="7986E144" w15:done="0"/>
  <w15:commentEx w15:paraId="52090A07" w15:done="0"/>
  <w15:commentEx w15:paraId="58A7848A" w15:done="0"/>
  <w15:commentEx w15:paraId="42CF78B0" w15:done="0"/>
  <w15:commentEx w15:paraId="4FB0A0B7" w15:done="0"/>
  <w15:commentEx w15:paraId="1F70A6EF" w15:done="0"/>
  <w15:commentEx w15:paraId="42DDFDFB" w15:done="0"/>
  <w15:commentEx w15:paraId="1A414D6C" w15:done="0"/>
  <w15:commentEx w15:paraId="13B7BE6D" w15:done="0"/>
  <w15:commentEx w15:paraId="79A828EF" w15:done="0"/>
  <w15:commentEx w15:paraId="291900CC" w15:done="0"/>
  <w15:commentEx w15:paraId="54EED8FB" w15:done="0"/>
  <w15:commentEx w15:paraId="5E4A537C" w15:done="0"/>
  <w15:commentEx w15:paraId="4A42EFEE" w15:done="0"/>
  <w15:commentEx w15:paraId="49ED205F" w15:done="0"/>
  <w15:commentEx w15:paraId="584C38A5" w15:done="0"/>
  <w15:commentEx w15:paraId="2B25D681" w15:done="0"/>
  <w15:commentEx w15:paraId="4F625638" w15:done="0"/>
  <w15:commentEx w15:paraId="65A2D194" w15:done="0"/>
  <w15:commentEx w15:paraId="7D78517A" w15:done="0"/>
  <w15:commentEx w15:paraId="324EF5E1" w15:done="0"/>
  <w15:commentEx w15:paraId="1A3B8DC9" w15:done="0"/>
  <w15:commentEx w15:paraId="0C8A34F9" w15:done="0"/>
  <w15:commentEx w15:paraId="73D3D852" w15:done="0"/>
  <w15:commentEx w15:paraId="79BB11B6" w15:done="0"/>
  <w15:commentEx w15:paraId="18A36E14" w15:done="0"/>
  <w15:commentEx w15:paraId="76BC202C" w15:done="0"/>
  <w15:commentEx w15:paraId="3F056A33" w15:done="0"/>
  <w15:commentEx w15:paraId="0EAF6528" w15:done="0"/>
  <w15:commentEx w15:paraId="722C1FB5" w15:done="0"/>
  <w15:commentEx w15:paraId="324238BA" w15:done="0"/>
  <w15:commentEx w15:paraId="27A12EDE" w15:done="0"/>
  <w15:commentEx w15:paraId="43AC1051" w15:done="0"/>
  <w15:commentEx w15:paraId="0F550D42" w15:done="0"/>
  <w15:commentEx w15:paraId="00A86578" w15:done="0"/>
  <w15:commentEx w15:paraId="50C2AB97" w15:done="0"/>
  <w15:commentEx w15:paraId="573D8DC8" w15:done="0"/>
  <w15:commentEx w15:paraId="6F7507E5" w15:done="0"/>
  <w15:commentEx w15:paraId="77BCDF03" w15:done="0"/>
  <w15:commentEx w15:paraId="36871E6E" w15:done="0"/>
  <w15:commentEx w15:paraId="30D001C5" w15:done="0"/>
  <w15:commentEx w15:paraId="23C47BFD" w15:done="0"/>
  <w15:commentEx w15:paraId="20D5D09E" w15:done="0"/>
  <w15:commentEx w15:paraId="47B5E91C" w15:done="0"/>
  <w15:commentEx w15:paraId="43D5632A" w15:done="0"/>
  <w15:commentEx w15:paraId="6C4A1C52" w15:done="0"/>
  <w15:commentEx w15:paraId="381620A5" w15:done="0"/>
  <w15:commentEx w15:paraId="5106E325" w15:done="0"/>
  <w15:commentEx w15:paraId="38391A87" w15:done="0"/>
  <w15:commentEx w15:paraId="26D14981" w15:done="0"/>
  <w15:commentEx w15:paraId="43EF1DFA" w15:done="0"/>
  <w15:commentEx w15:paraId="53F1D164" w15:done="0"/>
  <w15:commentEx w15:paraId="6C2A4BBA" w15:done="0"/>
  <w15:commentEx w15:paraId="475DD6F6" w15:done="0"/>
  <w15:commentEx w15:paraId="760C7EB8" w15:done="0"/>
  <w15:commentEx w15:paraId="58665380" w15:done="0"/>
  <w15:commentEx w15:paraId="689E3CAD" w15:done="0"/>
  <w15:commentEx w15:paraId="5B74AF3E" w15:done="0"/>
  <w15:commentEx w15:paraId="74D993B8" w15:done="0"/>
  <w15:commentEx w15:paraId="5A04E464" w15:done="0"/>
  <w15:commentEx w15:paraId="08BAB58F" w15:done="0"/>
  <w15:commentEx w15:paraId="1D73A2F3" w15:done="0"/>
  <w15:commentEx w15:paraId="3C946DC5" w15:done="0"/>
  <w15:commentEx w15:paraId="603A04B9" w15:done="0"/>
  <w15:commentEx w15:paraId="7B0AF833" w15:done="0"/>
  <w15:commentEx w15:paraId="27B980B5" w15:done="0"/>
  <w15:commentEx w15:paraId="11089509" w15:done="0"/>
  <w15:commentEx w15:paraId="7DD3F1A2" w15:done="0"/>
  <w15:commentEx w15:paraId="46E9C704" w15:done="0"/>
  <w15:commentEx w15:paraId="1184C557" w15:done="0"/>
  <w15:commentEx w15:paraId="21695A67" w15:done="0"/>
  <w15:commentEx w15:paraId="36AE016B" w15:done="0"/>
  <w15:commentEx w15:paraId="2D9348C3" w15:done="0"/>
  <w15:commentEx w15:paraId="065B367D" w15:done="0"/>
  <w15:commentEx w15:paraId="3C32EB9D" w15:done="0"/>
  <w15:commentEx w15:paraId="0885C5B9" w15:done="0"/>
  <w15:commentEx w15:paraId="6714D738" w15:done="0"/>
  <w15:commentEx w15:paraId="2AA9B0C8" w15:done="0"/>
  <w15:commentEx w15:paraId="186CAF77" w15:done="0"/>
  <w15:commentEx w15:paraId="0EA9EA6F" w15:done="0"/>
  <w15:commentEx w15:paraId="13AAE7AB" w15:done="0"/>
  <w15:commentEx w15:paraId="266CF008" w15:done="0"/>
  <w15:commentEx w15:paraId="59B7318F" w15:done="0"/>
  <w15:commentEx w15:paraId="25916ACB" w15:done="0"/>
  <w15:commentEx w15:paraId="537F7A15" w15:done="0"/>
  <w15:commentEx w15:paraId="1BD8873B" w15:done="0"/>
  <w15:commentEx w15:paraId="369178DB" w15:done="0"/>
  <w15:commentEx w15:paraId="5C7B512B" w15:done="0"/>
  <w15:commentEx w15:paraId="50B86BDD" w15:done="0"/>
  <w15:commentEx w15:paraId="01E5BAC9" w15:done="0"/>
  <w15:commentEx w15:paraId="67DDD2CA" w15:done="0"/>
  <w15:commentEx w15:paraId="449B6F64" w15:done="0"/>
  <w15:commentEx w15:paraId="653B7487" w15:done="0"/>
  <w15:commentEx w15:paraId="300D0ADC" w15:done="0"/>
  <w15:commentEx w15:paraId="2C25D9F1" w15:done="0"/>
  <w15:commentEx w15:paraId="3D4A2924" w15:done="0"/>
  <w15:commentEx w15:paraId="349DD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9893A" w16cex:dateUtc="2020-08-08T14:57:00Z"/>
  <w16cex:commentExtensible w16cex:durableId="22D98A2D" w16cex:dateUtc="2020-08-07T08:47:00Z"/>
  <w16cex:commentExtensible w16cex:durableId="22D7E705" w16cex:dateUtc="2020-08-07T09:13:00Z"/>
  <w16cex:commentExtensible w16cex:durableId="22D7DF35" w16cex:dateUtc="2020-08-07T08:39:00Z"/>
  <w16cex:commentExtensible w16cex:durableId="22D7DF46" w16cex:dateUtc="2020-08-07T08:40:00Z"/>
  <w16cex:commentExtensible w16cex:durableId="22D7F503" w16cex:dateUtc="2020-08-07T10:12:00Z"/>
  <w16cex:commentExtensible w16cex:durableId="22D7DE4A" w16cex:dateUtc="2020-08-07T08:36:00Z"/>
  <w16cex:commentExtensible w16cex:durableId="22D98A91" w16cex:dateUtc="2020-08-08T15:03:00Z"/>
  <w16cex:commentExtensible w16cex:durableId="22D98AD6" w16cex:dateUtc="2020-08-08T15:04:00Z"/>
  <w16cex:commentExtensible w16cex:durableId="22D98AC2" w16cex:dateUtc="2020-08-08T15:04:00Z"/>
  <w16cex:commentExtensible w16cex:durableId="22D98F1E" w16cex:dateUtc="2020-08-08T15:22:00Z"/>
  <w16cex:commentExtensible w16cex:durableId="22D98E1B" w16cex:dateUtc="2020-08-08T15:18:00Z"/>
  <w16cex:commentExtensible w16cex:durableId="22D98E83" w16cex:dateUtc="2020-08-08T15:20:00Z"/>
  <w16cex:commentExtensible w16cex:durableId="22D7DEE0" w16cex:dateUtc="2020-08-07T08:38:00Z"/>
  <w16cex:commentExtensible w16cex:durableId="22D7E32F" w16cex:dateUtc="2020-08-07T08:56:00Z"/>
  <w16cex:commentExtensible w16cex:durableId="22D990CF" w16cex:dateUtc="2020-08-08T15:29:00Z"/>
  <w16cex:commentExtensible w16cex:durableId="22D991F6" w16cex:dateUtc="2020-08-08T15:34:00Z"/>
  <w16cex:commentExtensible w16cex:durableId="22D99447" w16cex:dateUtc="2020-08-08T15:44:00Z"/>
  <w16cex:commentExtensible w16cex:durableId="22D99527" w16cex:dateUtc="2020-08-08T15:48:00Z"/>
  <w16cex:commentExtensible w16cex:durableId="22D9985F" w16cex:dateUtc="2020-08-08T16:02:00Z"/>
  <w16cex:commentExtensible w16cex:durableId="22D9957E" w16cex:dateUtc="2020-08-08T15:49:00Z"/>
  <w16cex:commentExtensible w16cex:durableId="22D99602" w16cex:dateUtc="2020-08-08T15:52:00Z"/>
  <w16cex:commentExtensible w16cex:durableId="22D9967A" w16cex:dateUtc="2020-08-08T15:54:00Z"/>
  <w16cex:commentExtensible w16cex:durableId="22D996CB" w16cex:dateUtc="2020-08-08T15:55:00Z"/>
  <w16cex:commentExtensible w16cex:durableId="22D9974C" w16cex:dateUtc="2020-08-08T15:57:00Z"/>
  <w16cex:commentExtensible w16cex:durableId="22D9975F" w16cex:dateUtc="2020-08-08T15:57:00Z"/>
  <w16cex:commentExtensible w16cex:durableId="22D99833" w16cex:dateUtc="2020-08-08T16:01:00Z"/>
  <w16cex:commentExtensible w16cex:durableId="22D99896" w16cex:dateUtc="2020-08-08T16:03:00Z"/>
  <w16cex:commentExtensible w16cex:durableId="22D998E5" w16cex:dateUtc="2020-08-08T16:04:00Z"/>
  <w16cex:commentExtensible w16cex:durableId="22D7E29C" w16cex:dateUtc="2020-08-07T08:54:00Z"/>
  <w16cex:commentExtensible w16cex:durableId="22D7E2F8" w16cex:dateUtc="2020-08-07T08:56:00Z"/>
  <w16cex:commentExtensible w16cex:durableId="22D7E387" w16cex:dateUtc="2020-08-07T08:58:00Z"/>
  <w16cex:commentExtensible w16cex:durableId="22D999E0" w16cex:dateUtc="2020-08-08T16:08:00Z"/>
  <w16cex:commentExtensible w16cex:durableId="22D7E3B9" w16cex:dateUtc="2020-08-07T08:59:00Z"/>
  <w16cex:commentExtensible w16cex:durableId="22D99AA2" w16cex:dateUtc="2020-08-08T16:11:00Z"/>
  <w16cex:commentExtensible w16cex:durableId="22D99AD9" w16cex:dateUtc="2020-08-08T16:12:00Z"/>
  <w16cex:commentExtensible w16cex:durableId="22D99AC0" w16cex:dateUtc="2020-08-08T16:12:00Z"/>
  <w16cex:commentExtensible w16cex:durableId="22D7E3D8" w16cex:dateUtc="2020-08-07T08:59:00Z"/>
  <w16cex:commentExtensible w16cex:durableId="22D7E453" w16cex:dateUtc="2020-08-07T09:01:00Z"/>
  <w16cex:commentExtensible w16cex:durableId="22D7E47D" w16cex:dateUtc="2020-08-07T09:02:00Z"/>
  <w16cex:commentExtensible w16cex:durableId="22D7E625" w16cex:dateUtc="2020-08-07T09:09:00Z"/>
  <w16cex:commentExtensible w16cex:durableId="22D99B8D" w16cex:dateUtc="2020-08-08T16:15:00Z"/>
  <w16cex:commentExtensible w16cex:durableId="22D7E6AA" w16cex:dateUtc="2020-08-07T09:11:00Z"/>
  <w16cex:commentExtensible w16cex:durableId="22D7EE3B" w16cex:dateUtc="2020-08-07T09:44:00Z"/>
  <w16cex:commentExtensible w16cex:durableId="22D99C16" w16cex:dateUtc="2020-08-08T16:18:00Z"/>
  <w16cex:commentExtensible w16cex:durableId="22D7F5B7" w16cex:dateUtc="2020-08-07T10:15:00Z"/>
  <w16cex:commentExtensible w16cex:durableId="22D7F604" w16cex:dateUtc="2020-08-07T10:17:00Z"/>
  <w16cex:commentExtensible w16cex:durableId="22D7F67F" w16cex:dateUtc="2020-08-07T10:19:00Z"/>
  <w16cex:commentExtensible w16cex:durableId="22D99C9E" w16cex:dateUtc="2020-08-08T16:20:00Z"/>
  <w16cex:commentExtensible w16cex:durableId="22D7F71B" w16cex:dateUtc="2020-08-07T10:21:00Z"/>
  <w16cex:commentExtensible w16cex:durableId="22D7F78F" w16cex:dateUtc="2020-08-07T10:23:00Z"/>
  <w16cex:commentExtensible w16cex:durableId="22D99D7A" w16cex:dateUtc="2020-08-08T16:24:00Z"/>
  <w16cex:commentExtensible w16cex:durableId="22D99F2B" w16cex:dateUtc="2020-08-08T16:31:00Z"/>
  <w16cex:commentExtensible w16cex:durableId="22D99DFA" w16cex:dateUtc="2020-08-08T16:26:00Z"/>
  <w16cex:commentExtensible w16cex:durableId="22D99EE8" w16cex:dateUtc="2020-08-08T16:30:00Z"/>
  <w16cex:commentExtensible w16cex:durableId="22D99FCB" w16cex:dateUtc="2020-08-08T16:33:00Z"/>
  <w16cex:commentExtensible w16cex:durableId="22D99FED" w16cex:dateUtc="2020-08-08T16:34:00Z"/>
  <w16cex:commentExtensible w16cex:durableId="22D9A0B5" w16cex:dateUtc="2020-08-08T16:37:00Z"/>
  <w16cex:commentExtensible w16cex:durableId="22D9A145" w16cex:dateUtc="2020-08-08T16:40:00Z"/>
  <w16cex:commentExtensible w16cex:durableId="22D9A101" w16cex:dateUtc="2020-08-08T16:39:00Z"/>
  <w16cex:commentExtensible w16cex:durableId="22D9A374" w16cex:dateUtc="2020-08-08T16:49:00Z"/>
  <w16cex:commentExtensible w16cex:durableId="22D9A2ED" w16cex:dateUtc="2020-08-08T16:47:00Z"/>
  <w16cex:commentExtensible w16cex:durableId="22D9A1FF" w16cex:dateUtc="2020-08-08T16:43:00Z"/>
  <w16cex:commentExtensible w16cex:durableId="22D9A280" w16cex:dateUtc="2020-08-08T16:45:00Z"/>
  <w16cex:commentExtensible w16cex:durableId="22D9A2BE" w16cex:dateUtc="2020-08-08T16:46:00Z"/>
  <w16cex:commentExtensible w16cex:durableId="22D9A2D1" w16cex:dateUtc="2020-08-08T16:46:00Z"/>
  <w16cex:commentExtensible w16cex:durableId="22D9A3D1" w16cex:dateUtc="2020-08-08T16:51:00Z"/>
  <w16cex:commentExtensible w16cex:durableId="22D9A41D" w16cex:dateUtc="2020-08-08T16:52:00Z"/>
  <w16cex:commentExtensible w16cex:durableId="22D9A47A" w16cex:dateUtc="2020-08-08T16:53:00Z"/>
  <w16cex:commentExtensible w16cex:durableId="22D9A532" w16cex:dateUtc="2020-08-08T16:56:00Z"/>
  <w16cex:commentExtensible w16cex:durableId="22D9A619" w16cex:dateUtc="2020-08-08T17:00:00Z"/>
  <w16cex:commentExtensible w16cex:durableId="22D9A581" w16cex:dateUtc="2020-08-08T16:58:00Z"/>
  <w16cex:commentExtensible w16cex:durableId="22D9A59F" w16cex:dateUtc="2020-08-08T16:58:00Z"/>
  <w16cex:commentExtensible w16cex:durableId="22D9A5CE" w16cex:dateUtc="2020-08-08T16:59:00Z"/>
  <w16cex:commentExtensible w16cex:durableId="22D9A5E6" w16cex:dateUtc="2020-08-08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BFAC39" w16cid:durableId="22D9893A"/>
  <w16cid:commentId w16cid:paraId="7D682431" w16cid:durableId="22D98A2D"/>
  <w16cid:commentId w16cid:paraId="195D1117" w16cid:durableId="22D7E705"/>
  <w16cid:commentId w16cid:paraId="51D86126" w16cid:durableId="22D7DF35"/>
  <w16cid:commentId w16cid:paraId="18C278C8" w16cid:durableId="22D7DF46"/>
  <w16cid:commentId w16cid:paraId="22798D1A" w16cid:durableId="22D7C93B"/>
  <w16cid:commentId w16cid:paraId="718A6965" w16cid:durableId="22D7F503"/>
  <w16cid:commentId w16cid:paraId="2C26D67E" w16cid:durableId="22D7C93C"/>
  <w16cid:commentId w16cid:paraId="1E31AC93" w16cid:durableId="22D7DE4A"/>
  <w16cid:commentId w16cid:paraId="697F8CF9" w16cid:durableId="22D98A91"/>
  <w16cid:commentId w16cid:paraId="2076EE18" w16cid:durableId="22D98AD6"/>
  <w16cid:commentId w16cid:paraId="549FF3BC" w16cid:durableId="22D98AC2"/>
  <w16cid:commentId w16cid:paraId="49E5BE92" w16cid:durableId="22D98F1E"/>
  <w16cid:commentId w16cid:paraId="1D6B6C30" w16cid:durableId="22D98E1B"/>
  <w16cid:commentId w16cid:paraId="0424C557" w16cid:durableId="22D98E83"/>
  <w16cid:commentId w16cid:paraId="68FF7484" w16cid:durableId="22D7C93D"/>
  <w16cid:commentId w16cid:paraId="7986E144" w16cid:durableId="22D7DEE0"/>
  <w16cid:commentId w16cid:paraId="52090A07" w16cid:durableId="22D7E32F"/>
  <w16cid:commentId w16cid:paraId="58A7848A" w16cid:durableId="22D990CF"/>
  <w16cid:commentId w16cid:paraId="42CF78B0" w16cid:durableId="22D991F6"/>
  <w16cid:commentId w16cid:paraId="4FB0A0B7" w16cid:durableId="22D99447"/>
  <w16cid:commentId w16cid:paraId="1F70A6EF" w16cid:durableId="22D99527"/>
  <w16cid:commentId w16cid:paraId="42DDFDFB" w16cid:durableId="22D9985F"/>
  <w16cid:commentId w16cid:paraId="1A414D6C" w16cid:durableId="22D9957E"/>
  <w16cid:commentId w16cid:paraId="13B7BE6D" w16cid:durableId="22D99602"/>
  <w16cid:commentId w16cid:paraId="79A828EF" w16cid:durableId="22D9967A"/>
  <w16cid:commentId w16cid:paraId="291900CC" w16cid:durableId="22D996CB"/>
  <w16cid:commentId w16cid:paraId="54EED8FB" w16cid:durableId="22D9974C"/>
  <w16cid:commentId w16cid:paraId="5E4A537C" w16cid:durableId="22D9975F"/>
  <w16cid:commentId w16cid:paraId="4A42EFEE" w16cid:durableId="22D99833"/>
  <w16cid:commentId w16cid:paraId="49ED205F" w16cid:durableId="22D99896"/>
  <w16cid:commentId w16cid:paraId="584C38A5" w16cid:durableId="22D998E5"/>
  <w16cid:commentId w16cid:paraId="2B25D681" w16cid:durableId="22D7C93E"/>
  <w16cid:commentId w16cid:paraId="4F625638" w16cid:durableId="22D7E29C"/>
  <w16cid:commentId w16cid:paraId="65A2D194" w16cid:durableId="22D7C93F"/>
  <w16cid:commentId w16cid:paraId="7D78517A" w16cid:durableId="22D7E2F8"/>
  <w16cid:commentId w16cid:paraId="324EF5E1" w16cid:durableId="22D7C940"/>
  <w16cid:commentId w16cid:paraId="1A3B8DC9" w16cid:durableId="22D7C941"/>
  <w16cid:commentId w16cid:paraId="0C8A34F9" w16cid:durableId="22D7E387"/>
  <w16cid:commentId w16cid:paraId="73D3D852" w16cid:durableId="22D999E0"/>
  <w16cid:commentId w16cid:paraId="79BB11B6" w16cid:durableId="22D7C942"/>
  <w16cid:commentId w16cid:paraId="18A36E14" w16cid:durableId="22D7C943"/>
  <w16cid:commentId w16cid:paraId="76BC202C" w16cid:durableId="22D7E3B9"/>
  <w16cid:commentId w16cid:paraId="3F056A33" w16cid:durableId="22D99AA2"/>
  <w16cid:commentId w16cid:paraId="0EAF6528" w16cid:durableId="22D99AD9"/>
  <w16cid:commentId w16cid:paraId="722C1FB5" w16cid:durableId="22D99AC0"/>
  <w16cid:commentId w16cid:paraId="324238BA" w16cid:durableId="22D7E3D8"/>
  <w16cid:commentId w16cid:paraId="27A12EDE" w16cid:durableId="22D7E453"/>
  <w16cid:commentId w16cid:paraId="43AC1051" w16cid:durableId="22D7E47D"/>
  <w16cid:commentId w16cid:paraId="0F550D42" w16cid:durableId="22D7E625"/>
  <w16cid:commentId w16cid:paraId="00A86578" w16cid:durableId="22D99B8D"/>
  <w16cid:commentId w16cid:paraId="50C2AB97" w16cid:durableId="22D7C944"/>
  <w16cid:commentId w16cid:paraId="573D8DC8" w16cid:durableId="22D7C945"/>
  <w16cid:commentId w16cid:paraId="6F7507E5" w16cid:durableId="22D7C946"/>
  <w16cid:commentId w16cid:paraId="77BCDF03" w16cid:durableId="22D7C947"/>
  <w16cid:commentId w16cid:paraId="36871E6E" w16cid:durableId="22D7E6AA"/>
  <w16cid:commentId w16cid:paraId="30D001C5" w16cid:durableId="22D7EE3B"/>
  <w16cid:commentId w16cid:paraId="23C47BFD" w16cid:durableId="22D7C948"/>
  <w16cid:commentId w16cid:paraId="20D5D09E" w16cid:durableId="22D99C16"/>
  <w16cid:commentId w16cid:paraId="47B5E91C" w16cid:durableId="22D7F5B7"/>
  <w16cid:commentId w16cid:paraId="43D5632A" w16cid:durableId="22D7C949"/>
  <w16cid:commentId w16cid:paraId="6C4A1C52" w16cid:durableId="22D7C94A"/>
  <w16cid:commentId w16cid:paraId="381620A5" w16cid:durableId="22D7C94B"/>
  <w16cid:commentId w16cid:paraId="5106E325" w16cid:durableId="22D7F604"/>
  <w16cid:commentId w16cid:paraId="38391A87" w16cid:durableId="22D7F67F"/>
  <w16cid:commentId w16cid:paraId="26D14981" w16cid:durableId="22D99C9E"/>
  <w16cid:commentId w16cid:paraId="43EF1DFA" w16cid:durableId="22D7C94C"/>
  <w16cid:commentId w16cid:paraId="53F1D164" w16cid:durableId="22D7F71B"/>
  <w16cid:commentId w16cid:paraId="6C2A4BBA" w16cid:durableId="22D7F78F"/>
  <w16cid:commentId w16cid:paraId="475DD6F6" w16cid:durableId="22D7C94D"/>
  <w16cid:commentId w16cid:paraId="760C7EB8" w16cid:durableId="22D7C94E"/>
  <w16cid:commentId w16cid:paraId="58665380" w16cid:durableId="22D7C94F"/>
  <w16cid:commentId w16cid:paraId="689E3CAD" w16cid:durableId="22D7C950"/>
  <w16cid:commentId w16cid:paraId="5B74AF3E" w16cid:durableId="22D99D7A"/>
  <w16cid:commentId w16cid:paraId="74D993B8" w16cid:durableId="22D7C951"/>
  <w16cid:commentId w16cid:paraId="5A04E464" w16cid:durableId="22D7C952"/>
  <w16cid:commentId w16cid:paraId="08BAB58F" w16cid:durableId="22D7C953"/>
  <w16cid:commentId w16cid:paraId="1D73A2F3" w16cid:durableId="22D99F2B"/>
  <w16cid:commentId w16cid:paraId="3C946DC5" w16cid:durableId="22D99DFA"/>
  <w16cid:commentId w16cid:paraId="603A04B9" w16cid:durableId="22D99EE8"/>
  <w16cid:commentId w16cid:paraId="7B0AF833" w16cid:durableId="22D99FCB"/>
  <w16cid:commentId w16cid:paraId="27B980B5" w16cid:durableId="22D99FED"/>
  <w16cid:commentId w16cid:paraId="11089509" w16cid:durableId="22D9A0B5"/>
  <w16cid:commentId w16cid:paraId="7DD3F1A2" w16cid:durableId="22D7C954"/>
  <w16cid:commentId w16cid:paraId="46E9C704" w16cid:durableId="22D7C955"/>
  <w16cid:commentId w16cid:paraId="1184C557" w16cid:durableId="22D7C956"/>
  <w16cid:commentId w16cid:paraId="21695A67" w16cid:durableId="22D9A145"/>
  <w16cid:commentId w16cid:paraId="36AE016B" w16cid:durableId="22D9A101"/>
  <w16cid:commentId w16cid:paraId="2D9348C3" w16cid:durableId="22D7C957"/>
  <w16cid:commentId w16cid:paraId="065B367D" w16cid:durableId="22D7C958"/>
  <w16cid:commentId w16cid:paraId="3C32EB9D" w16cid:durableId="22D7C959"/>
  <w16cid:commentId w16cid:paraId="0885C5B9" w16cid:durableId="22D7C95A"/>
  <w16cid:commentId w16cid:paraId="6714D738" w16cid:durableId="22D7C95B"/>
  <w16cid:commentId w16cid:paraId="2AA9B0C8" w16cid:durableId="22D9A374"/>
  <w16cid:commentId w16cid:paraId="186CAF77" w16cid:durableId="22D9A2ED"/>
  <w16cid:commentId w16cid:paraId="0EA9EA6F" w16cid:durableId="22D9A1FF"/>
  <w16cid:commentId w16cid:paraId="13AAE7AB" w16cid:durableId="22D9A280"/>
  <w16cid:commentId w16cid:paraId="266CF008" w16cid:durableId="22D9A2BE"/>
  <w16cid:commentId w16cid:paraId="59B7318F" w16cid:durableId="22D9A2D1"/>
  <w16cid:commentId w16cid:paraId="25916ACB" w16cid:durableId="22D7C95C"/>
  <w16cid:commentId w16cid:paraId="537F7A15" w16cid:durableId="22D7C95D"/>
  <w16cid:commentId w16cid:paraId="1BD8873B" w16cid:durableId="22D9A3D1"/>
  <w16cid:commentId w16cid:paraId="369178DB" w16cid:durableId="22D9A41D"/>
  <w16cid:commentId w16cid:paraId="5C7B512B" w16cid:durableId="22D7C95E"/>
  <w16cid:commentId w16cid:paraId="50B86BDD" w16cid:durableId="22D9A47A"/>
  <w16cid:commentId w16cid:paraId="01E5BAC9" w16cid:durableId="22D7C95F"/>
  <w16cid:commentId w16cid:paraId="67DDD2CA" w16cid:durableId="22D9A532"/>
  <w16cid:commentId w16cid:paraId="449B6F64" w16cid:durableId="22D9A619"/>
  <w16cid:commentId w16cid:paraId="653B7487" w16cid:durableId="22D7C960"/>
  <w16cid:commentId w16cid:paraId="300D0ADC" w16cid:durableId="22D9A581"/>
  <w16cid:commentId w16cid:paraId="2C25D9F1" w16cid:durableId="22D9A59F"/>
  <w16cid:commentId w16cid:paraId="3D4A2924" w16cid:durableId="22D9A5CE"/>
  <w16cid:commentId w16cid:paraId="349DD9FA" w16cid:durableId="22D9A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EAB51" w14:textId="77777777" w:rsidR="001F1A28" w:rsidRDefault="001F1A28" w:rsidP="00835C02">
      <w:pPr>
        <w:spacing w:after="0" w:line="240" w:lineRule="auto"/>
      </w:pPr>
      <w:r>
        <w:separator/>
      </w:r>
    </w:p>
  </w:endnote>
  <w:endnote w:type="continuationSeparator" w:id="0">
    <w:p w14:paraId="3034D23D" w14:textId="77777777" w:rsidR="001F1A28" w:rsidRDefault="001F1A28" w:rsidP="00835C02">
      <w:pPr>
        <w:spacing w:after="0" w:line="240" w:lineRule="auto"/>
      </w:pPr>
      <w:r>
        <w:continuationSeparator/>
      </w:r>
    </w:p>
  </w:endnote>
  <w:endnote w:type="continuationNotice" w:id="1">
    <w:p w14:paraId="1C9747AF" w14:textId="77777777" w:rsidR="001F1A28" w:rsidRDefault="001F1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7929A" w14:textId="77777777" w:rsidR="001F1A28" w:rsidRDefault="001F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CEE51" w14:textId="77777777" w:rsidR="001F1A28" w:rsidRDefault="001F1A28" w:rsidP="00835C02">
      <w:pPr>
        <w:spacing w:after="0" w:line="240" w:lineRule="auto"/>
      </w:pPr>
      <w:r>
        <w:separator/>
      </w:r>
    </w:p>
  </w:footnote>
  <w:footnote w:type="continuationSeparator" w:id="0">
    <w:p w14:paraId="1E9D29C4" w14:textId="77777777" w:rsidR="001F1A28" w:rsidRDefault="001F1A28" w:rsidP="00835C02">
      <w:pPr>
        <w:spacing w:after="0" w:line="240" w:lineRule="auto"/>
      </w:pPr>
      <w:r>
        <w:continuationSeparator/>
      </w:r>
    </w:p>
  </w:footnote>
  <w:footnote w:type="continuationNotice" w:id="1">
    <w:p w14:paraId="49857E29" w14:textId="77777777" w:rsidR="001F1A28" w:rsidRDefault="001F1A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0B40" w14:textId="77777777" w:rsidR="001F1A28" w:rsidRDefault="001F1A28">
    <w:pPr>
      <w:pStyle w:val="Header"/>
    </w:pPr>
    <w:r>
      <w:rPr>
        <w:noProof/>
        <w:lang w:eastAsia="en-IN"/>
      </w:rPr>
      <mc:AlternateContent>
        <mc:Choice Requires="wps">
          <w:drawing>
            <wp:anchor distT="0" distB="0" distL="114300" distR="114300" simplePos="0" relativeHeight="251660288" behindDoc="1" locked="0" layoutInCell="0" allowOverlap="1" wp14:anchorId="0696FCBB" wp14:editId="696A37D8">
              <wp:simplePos x="0" y="0"/>
              <wp:positionH relativeFrom="margin">
                <wp:align>center</wp:align>
              </wp:positionH>
              <wp:positionV relativeFrom="margin">
                <wp:align>center</wp:align>
              </wp:positionV>
              <wp:extent cx="5488940" cy="3293110"/>
              <wp:effectExtent l="0" t="1200150" r="0" b="68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8940" cy="32931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14B0A8" w14:textId="77777777" w:rsidR="001F1A28" w:rsidRDefault="001F1A28" w:rsidP="00835C02">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96FCBB" id="_x0000_t202" coordsize="21600,21600" o:spt="202" path="m,l,21600r21600,l21600,xe">
              <v:stroke joinstyle="miter"/>
              <v:path gradientshapeok="t" o:connecttype="rect"/>
            </v:shapetype>
            <v:shape id="Text Box 2" o:spid="_x0000_s1034" type="#_x0000_t202" style="position:absolute;margin-left:0;margin-top:0;width:432.2pt;height:259.3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" o:allowincell="f" filled="f" stroked="f">
              <v:stroke joinstyle="round"/>
              <o:lock v:ext="edit" shapetype="t"/>
              <v:textbox style="mso-fit-shape-to-text:t">
                <w:txbxContent>
                  <w:p w14:paraId="1714B0A8" w14:textId="77777777" w:rsidR="001F1A28" w:rsidRDefault="001F1A28" w:rsidP="00835C02">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24B6" w14:textId="77777777" w:rsidR="001F1A28" w:rsidRPr="00154F9D" w:rsidRDefault="001F1A28" w:rsidP="00001CDF">
    <w:pPr>
      <w:pStyle w:val="Header"/>
      <w:tabs>
        <w:tab w:val="clear" w:pos="9026"/>
        <w:tab w:val="right" w:pos="9720"/>
      </w:tabs>
      <w:ind w:right="-144" w:hanging="90"/>
      <w:rPr>
        <w:b/>
        <w:sz w:val="2"/>
        <w:szCs w:val="2"/>
      </w:rPr>
    </w:pPr>
    <w:r>
      <w:rPr>
        <w:noProof/>
        <w:lang w:eastAsia="en-IN"/>
      </w:rPr>
      <mc:AlternateContent>
        <mc:Choice Requires="wps">
          <w:drawing>
            <wp:anchor distT="0" distB="0" distL="114300" distR="114300" simplePos="0" relativeHeight="251661312" behindDoc="1" locked="0" layoutInCell="0" allowOverlap="1" wp14:anchorId="2AED563A" wp14:editId="6E11B31A">
              <wp:simplePos x="0" y="0"/>
              <wp:positionH relativeFrom="margin">
                <wp:align>center</wp:align>
              </wp:positionH>
              <wp:positionV relativeFrom="margin">
                <wp:align>center</wp:align>
              </wp:positionV>
              <wp:extent cx="5488940" cy="3293110"/>
              <wp:effectExtent l="0" t="1200150" r="0" b="68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8940" cy="32931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5F3C40" w14:textId="77777777" w:rsidR="001F1A28" w:rsidRDefault="001F1A28" w:rsidP="00835C02">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563A" id="_x0000_t202" coordsize="21600,21600" o:spt="202" path="m,l,21600r21600,l21600,xe">
              <v:stroke joinstyle="miter"/>
              <v:path gradientshapeok="t" o:connecttype="rect"/>
            </v:shapetype>
            <v:shape id="Text Box 1" o:spid="_x0000_s1035" type="#_x0000_t202" style="position:absolute;margin-left:0;margin-top:0;width:432.2pt;height:259.3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" o:allowincell="f" filled="f" stroked="f">
              <v:stroke joinstyle="round"/>
              <o:lock v:ext="edit" shapetype="t"/>
              <v:textbox style="mso-fit-shape-to-text:t">
                <w:txbxContent>
                  <w:p w14:paraId="4C5F3C40" w14:textId="77777777" w:rsidR="001F1A28" w:rsidRDefault="001F1A28" w:rsidP="00835C02">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rFonts w:ascii="Times New Roman" w:hAnsi="Times New Roman"/>
        <w:b/>
        <w:sz w:val="24"/>
        <w:szCs w:val="24"/>
      </w:rPr>
      <w:tab/>
    </w:r>
    <w:r>
      <w:rPr>
        <w:rFonts w:ascii="Times New Roman" w:hAnsi="Times New Roman"/>
        <w:b/>
        <w:sz w:val="24"/>
        <w:szCs w:val="24"/>
      </w:rPr>
      <w:tab/>
    </w:r>
  </w:p>
  <w:p w14:paraId="06D72E1E" w14:textId="77777777" w:rsidR="001F1A28" w:rsidRPr="00110249" w:rsidRDefault="001F1A28" w:rsidP="00001CDF">
    <w:pPr>
      <w:pStyle w:val="Header"/>
      <w:rPr>
        <w:b/>
        <w:sz w:val="2"/>
        <w:szCs w:val="2"/>
      </w:rPr>
    </w:pPr>
  </w:p>
  <w:p w14:paraId="0810D9C4" w14:textId="77777777" w:rsidR="001F1A28" w:rsidRPr="00EF7DF0" w:rsidRDefault="001F1A28" w:rsidP="00001CDF">
    <w:pPr>
      <w:pStyle w:val="Header"/>
      <w:rPr>
        <w:sz w:val="2"/>
      </w:rPr>
    </w:pPr>
  </w:p>
  <w:tbl>
    <w:tblPr>
      <w:tblStyle w:val="TableGrid"/>
      <w:tblW w:w="9851" w:type="dxa"/>
      <w:tblInd w:w="-5" w:type="dxa"/>
      <w:tblLook w:val="04A0" w:firstRow="1" w:lastRow="0" w:firstColumn="1" w:lastColumn="0" w:noHBand="0" w:noVBand="1"/>
    </w:tblPr>
    <w:tblGrid>
      <w:gridCol w:w="5827"/>
      <w:gridCol w:w="4024"/>
    </w:tblGrid>
    <w:tr w:rsidR="001F1A28" w14:paraId="66A73791" w14:textId="77777777" w:rsidTr="00E76403">
      <w:trPr>
        <w:trHeight w:val="469"/>
      </w:trPr>
      <w:tc>
        <w:tcPr>
          <w:tcW w:w="9851" w:type="dxa"/>
          <w:gridSpan w:val="2"/>
        </w:tcPr>
        <w:p w14:paraId="097EF5C5" w14:textId="77777777" w:rsidR="001F1A28" w:rsidRPr="00540EEE" w:rsidRDefault="001F1A28" w:rsidP="00001CDF">
          <w:pPr>
            <w:pStyle w:val="Heading1"/>
            <w:spacing w:before="120" w:after="120"/>
            <w:jc w:val="center"/>
            <w:outlineLvl w:val="0"/>
            <w:rPr>
              <w:rFonts w:ascii="Times New Roman" w:hAnsi="Times New Roman" w:cs="Times New Roman"/>
              <w:color w:val="auto"/>
              <w:sz w:val="24"/>
              <w:szCs w:val="24"/>
            </w:rPr>
          </w:pPr>
          <w:r w:rsidRPr="00016A98">
            <w:rPr>
              <w:rFonts w:ascii="Times New Roman" w:hAnsi="Times New Roman" w:cs="Times New Roman"/>
              <w:b/>
              <w:color w:val="auto"/>
              <w:sz w:val="24"/>
              <w:szCs w:val="24"/>
            </w:rPr>
            <w:t>INVESTIGATION REPORT</w:t>
          </w:r>
        </w:p>
      </w:tc>
    </w:tr>
    <w:tr w:rsidR="001F1A28" w14:paraId="6B049F1F" w14:textId="77777777" w:rsidTr="00E76403">
      <w:trPr>
        <w:trHeight w:val="537"/>
      </w:trPr>
      <w:tc>
        <w:tcPr>
          <w:tcW w:w="5827" w:type="dxa"/>
        </w:tcPr>
        <w:p w14:paraId="380BADF0" w14:textId="77777777" w:rsidR="001F1A28" w:rsidRDefault="001F1A28" w:rsidP="00001CDF">
          <w:pPr>
            <w:pStyle w:val="Heading1"/>
            <w:spacing w:before="120" w:after="120"/>
            <w:outlineLvl w:val="0"/>
            <w:rPr>
              <w:rFonts w:ascii="Times New Roman" w:hAnsi="Times New Roman" w:cs="Times New Roman"/>
              <w:b/>
              <w:color w:val="auto"/>
              <w:sz w:val="24"/>
              <w:szCs w:val="24"/>
            </w:rPr>
          </w:pPr>
          <w:r>
            <w:rPr>
              <w:rFonts w:ascii="Times New Roman" w:hAnsi="Times New Roman" w:cs="Times New Roman"/>
              <w:b/>
              <w:color w:val="auto"/>
              <w:sz w:val="24"/>
              <w:szCs w:val="24"/>
            </w:rPr>
            <w:t xml:space="preserve">Document reference no. </w:t>
          </w:r>
          <w:r w:rsidRPr="003A117F">
            <w:rPr>
              <w:rFonts w:ascii="Times New Roman" w:hAnsi="Times New Roman" w:cs="Times New Roman"/>
              <w:b/>
              <w:color w:val="auto"/>
              <w:sz w:val="24"/>
              <w:szCs w:val="24"/>
            </w:rPr>
            <w:t>SYN/GMP/DEV/2020-</w:t>
          </w:r>
          <w:r>
            <w:rPr>
              <w:rFonts w:ascii="Times New Roman" w:hAnsi="Times New Roman" w:cs="Times New Roman"/>
              <w:b/>
              <w:color w:val="auto"/>
              <w:sz w:val="24"/>
              <w:szCs w:val="24"/>
            </w:rPr>
            <w:t>XXXX</w:t>
          </w:r>
        </w:p>
      </w:tc>
      <w:tc>
        <w:tcPr>
          <w:tcW w:w="4023" w:type="dxa"/>
        </w:tcPr>
        <w:p w14:paraId="331C981F" w14:textId="77777777" w:rsidR="001F1A28" w:rsidRDefault="001F1A28" w:rsidP="00001CDF">
          <w:pPr>
            <w:pStyle w:val="Heading1"/>
            <w:spacing w:before="120" w:after="120"/>
            <w:outlineLvl w:val="0"/>
            <w:rPr>
              <w:rFonts w:ascii="Times New Roman" w:hAnsi="Times New Roman" w:cs="Times New Roman"/>
              <w:b/>
              <w:color w:val="auto"/>
              <w:sz w:val="24"/>
              <w:szCs w:val="24"/>
            </w:rPr>
          </w:pPr>
          <w:r>
            <w:rPr>
              <w:rFonts w:ascii="Times New Roman" w:hAnsi="Times New Roman" w:cs="Times New Roman"/>
              <w:b/>
              <w:color w:val="auto"/>
              <w:sz w:val="24"/>
              <w:szCs w:val="24"/>
            </w:rPr>
            <w:t>Date of initiation: DDMMMYYYY</w:t>
          </w:r>
        </w:p>
      </w:tc>
    </w:tr>
  </w:tbl>
  <w:p w14:paraId="2B595B81" w14:textId="77777777" w:rsidR="001F1A28" w:rsidRPr="007D6080" w:rsidRDefault="001F1A28" w:rsidP="00001CDF">
    <w:pPr>
      <w:pStyle w:val="Header"/>
      <w:tabs>
        <w:tab w:val="clear" w:pos="4513"/>
        <w:tab w:val="clear" w:pos="9026"/>
      </w:tabs>
      <w:jc w:val="center"/>
      <w:rPr>
        <w:rFonts w:ascii="Times New Roman" w:hAnsi="Times New Roman" w:cs="Times New Roman"/>
        <w:b/>
        <w:sz w:val="2"/>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09DF7" w14:textId="77777777" w:rsidR="001F1A28" w:rsidRPr="00154F9D" w:rsidRDefault="001F1A28" w:rsidP="00001CDF">
    <w:pPr>
      <w:pStyle w:val="Header"/>
      <w:tabs>
        <w:tab w:val="clear" w:pos="9026"/>
        <w:tab w:val="right" w:pos="9720"/>
      </w:tabs>
      <w:ind w:right="-144"/>
      <w:rPr>
        <w:b/>
        <w:sz w:val="2"/>
        <w:szCs w:val="2"/>
      </w:rPr>
    </w:pPr>
    <w:r>
      <w:rPr>
        <w:rFonts w:ascii="Times New Roman" w:hAnsi="Times New Roman"/>
        <w:b/>
        <w:sz w:val="24"/>
        <w:szCs w:val="24"/>
      </w:rPr>
      <w:tab/>
    </w:r>
    <w:r>
      <w:rPr>
        <w:rFonts w:ascii="Times New Roman" w:hAnsi="Times New Roman"/>
        <w:b/>
        <w:sz w:val="24"/>
        <w:szCs w:val="24"/>
      </w:rPr>
      <w:tab/>
    </w:r>
  </w:p>
  <w:p w14:paraId="5898DEA0" w14:textId="77777777" w:rsidR="001F1A28" w:rsidRPr="00110249" w:rsidRDefault="001F1A28" w:rsidP="00001CDF">
    <w:pPr>
      <w:pStyle w:val="Header"/>
      <w:rPr>
        <w:b/>
        <w:sz w:val="2"/>
        <w:szCs w:val="2"/>
      </w:rPr>
    </w:pPr>
  </w:p>
  <w:p w14:paraId="7BA18E6B" w14:textId="77777777" w:rsidR="001F1A28" w:rsidRPr="00EF7DF0" w:rsidRDefault="001F1A28">
    <w:pPr>
      <w:pStyle w:val="Header"/>
      <w:rPr>
        <w:sz w:val="2"/>
      </w:rPr>
    </w:pPr>
    <w:r w:rsidRPr="00EF7DF0">
      <w:rPr>
        <w:noProof/>
        <w:sz w:val="2"/>
        <w:lang w:eastAsia="en-IN"/>
      </w:rPr>
      <w:drawing>
        <wp:anchor distT="0" distB="0" distL="114300" distR="114300" simplePos="0" relativeHeight="251659264" behindDoc="1" locked="0" layoutInCell="1" allowOverlap="1" wp14:anchorId="3810E9F3" wp14:editId="7BEBF2B4">
          <wp:simplePos x="0" y="0"/>
          <wp:positionH relativeFrom="margin">
            <wp:align>right</wp:align>
          </wp:positionH>
          <wp:positionV relativeFrom="paragraph">
            <wp:posOffset>67310</wp:posOffset>
          </wp:positionV>
          <wp:extent cx="1018540" cy="248285"/>
          <wp:effectExtent l="0" t="0" r="0" b="0"/>
          <wp:wrapTight wrapText="bothSides">
            <wp:wrapPolygon edited="0">
              <wp:start x="0" y="0"/>
              <wp:lineTo x="0" y="19887"/>
              <wp:lineTo x="21007" y="19887"/>
              <wp:lineTo x="210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gene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8540" cy="2482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4F10"/>
    <w:multiLevelType w:val="hybridMultilevel"/>
    <w:tmpl w:val="BD1C931A"/>
    <w:lvl w:ilvl="0" w:tplc="4009001B">
      <w:start w:val="1"/>
      <w:numFmt w:val="lowerRoman"/>
      <w:lvlText w:val="%1."/>
      <w:lvlJc w:val="righ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2A10DD7"/>
    <w:multiLevelType w:val="hybridMultilevel"/>
    <w:tmpl w:val="B10EE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F26CA"/>
    <w:multiLevelType w:val="hybridMultilevel"/>
    <w:tmpl w:val="94A27308"/>
    <w:lvl w:ilvl="0" w:tplc="4009000B">
      <w:start w:val="1"/>
      <w:numFmt w:val="bullet"/>
      <w:lvlText w:val=""/>
      <w:lvlJc w:val="left"/>
      <w:pPr>
        <w:ind w:left="2149" w:hanging="360"/>
      </w:pPr>
      <w:rPr>
        <w:rFonts w:ascii="Wingdings" w:hAnsi="Wingdings"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3" w15:restartNumberingAfterBreak="0">
    <w:nsid w:val="094B3380"/>
    <w:multiLevelType w:val="multilevel"/>
    <w:tmpl w:val="57EEC94A"/>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836FCF"/>
    <w:multiLevelType w:val="multilevel"/>
    <w:tmpl w:val="E9808FD4"/>
    <w:lvl w:ilvl="0">
      <w:start w:val="1"/>
      <w:numFmt w:val="decimal"/>
      <w:lvlText w:val="%1.0"/>
      <w:lvlJc w:val="left"/>
      <w:pPr>
        <w:ind w:left="360" w:hanging="360"/>
      </w:pPr>
      <w:rPr>
        <w:rFonts w:hint="default"/>
        <w:b/>
      </w:rPr>
    </w:lvl>
    <w:lvl w:ilvl="1">
      <w:start w:val="1"/>
      <w:numFmt w:val="decimal"/>
      <w:lvlText w:val="%1.%2"/>
      <w:lvlJc w:val="left"/>
      <w:pPr>
        <w:ind w:left="928" w:hanging="360"/>
      </w:pPr>
      <w:rPr>
        <w:rFonts w:hint="default"/>
        <w:b/>
      </w:rPr>
    </w:lvl>
    <w:lvl w:ilvl="2">
      <w:start w:val="1"/>
      <w:numFmt w:val="decimal"/>
      <w:lvlText w:val="%1.%2.%3"/>
      <w:lvlJc w:val="left"/>
      <w:pPr>
        <w:ind w:left="2892" w:hanging="1815"/>
      </w:pPr>
      <w:rPr>
        <w:rFonts w:hint="default"/>
        <w:b w:val="0"/>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595A9A"/>
    <w:multiLevelType w:val="hybridMultilevel"/>
    <w:tmpl w:val="25D48FE2"/>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6" w15:restartNumberingAfterBreak="0">
    <w:nsid w:val="14F35118"/>
    <w:multiLevelType w:val="hybridMultilevel"/>
    <w:tmpl w:val="AD762044"/>
    <w:lvl w:ilvl="0" w:tplc="4009000F">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7" w15:restartNumberingAfterBreak="0">
    <w:nsid w:val="170850B7"/>
    <w:multiLevelType w:val="hybridMultilevel"/>
    <w:tmpl w:val="F104A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BE3BF9"/>
    <w:multiLevelType w:val="hybridMultilevel"/>
    <w:tmpl w:val="64463D5C"/>
    <w:lvl w:ilvl="0" w:tplc="03FAEF48">
      <w:start w:val="1"/>
      <w:numFmt w:val="decimal"/>
      <w:lvlText w:val="%1."/>
      <w:lvlJc w:val="left"/>
      <w:pPr>
        <w:ind w:left="1069" w:hanging="360"/>
      </w:pPr>
      <w:rPr>
        <w:rFonts w:eastAsia="Times New Roman" w:hint="default"/>
        <w:color w:val="4472C4" w:themeColor="accent1"/>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97A55F8"/>
    <w:multiLevelType w:val="hybridMultilevel"/>
    <w:tmpl w:val="62FCB378"/>
    <w:lvl w:ilvl="0" w:tplc="98464098">
      <w:start w:val="1"/>
      <w:numFmt w:val="decimal"/>
      <w:lvlText w:val="%1)"/>
      <w:lvlJc w:val="left"/>
      <w:pPr>
        <w:ind w:left="1260" w:hanging="360"/>
      </w:pPr>
      <w:rPr>
        <w:b w:val="0"/>
        <w:bCs/>
        <w:i w:val="0"/>
        <w:iCs/>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0" w15:restartNumberingAfterBreak="0">
    <w:nsid w:val="2B481CB9"/>
    <w:multiLevelType w:val="hybridMultilevel"/>
    <w:tmpl w:val="495CAB1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 w15:restartNumberingAfterBreak="0">
    <w:nsid w:val="2E593A91"/>
    <w:multiLevelType w:val="multilevel"/>
    <w:tmpl w:val="83641122"/>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b/>
        <w:bCs/>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360818F8"/>
    <w:multiLevelType w:val="hybridMultilevel"/>
    <w:tmpl w:val="0024E550"/>
    <w:lvl w:ilvl="0" w:tplc="BF7C9E74">
      <w:start w:val="1"/>
      <w:numFmt w:val="decimal"/>
      <w:lvlText w:val="%1."/>
      <w:lvlJc w:val="left"/>
      <w:pPr>
        <w:ind w:left="1495" w:hanging="360"/>
      </w:pPr>
      <w:rPr>
        <w:rFonts w:hint="default"/>
        <w:color w:val="auto"/>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36226D02"/>
    <w:multiLevelType w:val="hybridMultilevel"/>
    <w:tmpl w:val="D7C2C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A3395E"/>
    <w:multiLevelType w:val="multilevel"/>
    <w:tmpl w:val="39A6E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D372032"/>
    <w:multiLevelType w:val="hybridMultilevel"/>
    <w:tmpl w:val="C7FC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F1C49"/>
    <w:multiLevelType w:val="hybridMultilevel"/>
    <w:tmpl w:val="2EC485C8"/>
    <w:lvl w:ilvl="0" w:tplc="D480DC2C">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94DBB"/>
    <w:multiLevelType w:val="hybridMultilevel"/>
    <w:tmpl w:val="885CA99A"/>
    <w:lvl w:ilvl="0" w:tplc="40090011">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593D3D03"/>
    <w:multiLevelType w:val="hybridMultilevel"/>
    <w:tmpl w:val="67B06C28"/>
    <w:lvl w:ilvl="0" w:tplc="C5E0C796">
      <w:start w:val="1"/>
      <w:numFmt w:val="decimal"/>
      <w:lvlText w:val="%1."/>
      <w:lvlJc w:val="left"/>
      <w:pPr>
        <w:ind w:left="1429" w:hanging="360"/>
      </w:pPr>
      <w:rPr>
        <w:rFonts w:hint="default"/>
        <w:color w:val="auto"/>
      </w:rPr>
    </w:lvl>
    <w:lvl w:ilvl="1" w:tplc="04090019" w:tentative="1">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9DD3E87"/>
    <w:multiLevelType w:val="hybridMultilevel"/>
    <w:tmpl w:val="62FCB378"/>
    <w:lvl w:ilvl="0" w:tplc="98464098">
      <w:start w:val="1"/>
      <w:numFmt w:val="decimal"/>
      <w:lvlText w:val="%1)"/>
      <w:lvlJc w:val="left"/>
      <w:pPr>
        <w:ind w:left="1260" w:hanging="360"/>
      </w:pPr>
      <w:rPr>
        <w:b w:val="0"/>
        <w:bCs/>
        <w:i w:val="0"/>
        <w:iCs/>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5DA309FE"/>
    <w:multiLevelType w:val="hybridMultilevel"/>
    <w:tmpl w:val="892492F6"/>
    <w:lvl w:ilvl="0" w:tplc="8DF09554">
      <w:start w:val="1"/>
      <w:numFmt w:val="lowerLetter"/>
      <w:lvlText w:val="%1."/>
      <w:lvlJc w:val="left"/>
      <w:pPr>
        <w:ind w:left="720" w:hanging="360"/>
      </w:pPr>
      <w:rPr>
        <w:rFonts w:ascii="Times New Roman" w:eastAsiaTheme="minorHAnsi" w:hAnsi="Times New Roman" w:cs="Times New Roman"/>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744239"/>
    <w:multiLevelType w:val="hybridMultilevel"/>
    <w:tmpl w:val="D512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D5386"/>
    <w:multiLevelType w:val="hybridMultilevel"/>
    <w:tmpl w:val="48B4A208"/>
    <w:lvl w:ilvl="0" w:tplc="977AAF0E">
      <w:start w:val="1"/>
      <w:numFmt w:val="decimal"/>
      <w:lvlText w:val="%1."/>
      <w:lvlJc w:val="left"/>
      <w:pPr>
        <w:ind w:left="720" w:hanging="360"/>
      </w:pPr>
      <w:rPr>
        <w:rFonts w:ascii="Times New Roman" w:eastAsiaTheme="minorHAnsi" w:hAnsi="Times New Roman" w:cs="Times New Roman" w:hint="default"/>
        <w:b/>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62198"/>
    <w:multiLevelType w:val="multilevel"/>
    <w:tmpl w:val="57EEC94A"/>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09A2338"/>
    <w:multiLevelType w:val="multilevel"/>
    <w:tmpl w:val="E8443CDA"/>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b/>
        <w:bCs/>
        <w:color w:val="auto"/>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5" w15:restartNumberingAfterBreak="0">
    <w:nsid w:val="73B83534"/>
    <w:multiLevelType w:val="hybridMultilevel"/>
    <w:tmpl w:val="BA9A21CE"/>
    <w:lvl w:ilvl="0" w:tplc="75166F0C">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6" w15:restartNumberingAfterBreak="0">
    <w:nsid w:val="753705FA"/>
    <w:multiLevelType w:val="hybridMultilevel"/>
    <w:tmpl w:val="56CC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C6602"/>
    <w:multiLevelType w:val="hybridMultilevel"/>
    <w:tmpl w:val="A6DCD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2"/>
  </w:num>
  <w:num w:numId="3">
    <w:abstractNumId w:val="9"/>
  </w:num>
  <w:num w:numId="4">
    <w:abstractNumId w:val="11"/>
  </w:num>
  <w:num w:numId="5">
    <w:abstractNumId w:val="17"/>
  </w:num>
  <w:num w:numId="6">
    <w:abstractNumId w:val="7"/>
  </w:num>
  <w:num w:numId="7">
    <w:abstractNumId w:val="24"/>
  </w:num>
  <w:num w:numId="8">
    <w:abstractNumId w:val="19"/>
  </w:num>
  <w:num w:numId="9">
    <w:abstractNumId w:val="27"/>
  </w:num>
  <w:num w:numId="10">
    <w:abstractNumId w:val="1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5"/>
  </w:num>
  <w:num w:numId="21">
    <w:abstractNumId w:val="3"/>
  </w:num>
  <w:num w:numId="22">
    <w:abstractNumId w:val="26"/>
  </w:num>
  <w:num w:numId="23">
    <w:abstractNumId w:val="8"/>
  </w:num>
  <w:num w:numId="24">
    <w:abstractNumId w:val="15"/>
  </w:num>
  <w:num w:numId="25">
    <w:abstractNumId w:val="18"/>
  </w:num>
  <w:num w:numId="26">
    <w:abstractNumId w:val="16"/>
  </w:num>
  <w:num w:numId="27">
    <w:abstractNumId w:val="12"/>
  </w:num>
  <w:num w:numId="28">
    <w:abstractNumId w:val="21"/>
  </w:num>
  <w:num w:numId="29">
    <w:abstractNumId w:val="1"/>
  </w:num>
  <w:num w:numId="30">
    <w:abstractNumId w:val="4"/>
  </w:num>
  <w:num w:numId="31">
    <w:abstractNumId w:val="2"/>
  </w:num>
  <w:num w:numId="32">
    <w:abstractNumId w:val="25"/>
  </w:num>
  <w:num w:numId="33">
    <w:abstractNumId w:val="10"/>
  </w:num>
  <w:num w:numId="34">
    <w:abstractNumId w:val="0"/>
  </w:num>
  <w:num w:numId="35">
    <w:abstractNumId w:val="2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veenkumar Mahadeva/QA/SYNGENE">
    <w15:presenceInfo w15:providerId="AD" w15:userId="S::NAVEEMA@syngeneintl.com::fd9b22bc-3bfb-4a1b-bdca-3fd6aaad1f44"/>
  </w15:person>
  <w15:person w15:author="Eshwara Samboju/QC/SYNGENE">
    <w15:presenceInfo w15:providerId="AD" w15:userId="S::ESHSAM@syngeneintl.com::1dd41281-22b0-4dcd-8fe2-7f40be37c6cc"/>
  </w15:person>
  <w15:person w15:author="Madhusudana Manjunath/QA/SYNGENE">
    <w15:presenceInfo w15:providerId="AD" w15:userId="S-1-5-21-2048789195-1203443039-475923621-51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D"/>
    <w:rsid w:val="00001CDF"/>
    <w:rsid w:val="00011C41"/>
    <w:rsid w:val="00023547"/>
    <w:rsid w:val="00024E32"/>
    <w:rsid w:val="000315F1"/>
    <w:rsid w:val="0003188A"/>
    <w:rsid w:val="00033B78"/>
    <w:rsid w:val="0004188F"/>
    <w:rsid w:val="00045E8E"/>
    <w:rsid w:val="000517BB"/>
    <w:rsid w:val="00054A71"/>
    <w:rsid w:val="00057EB9"/>
    <w:rsid w:val="000672AE"/>
    <w:rsid w:val="0008021C"/>
    <w:rsid w:val="000957A7"/>
    <w:rsid w:val="000A2D62"/>
    <w:rsid w:val="000B4DC3"/>
    <w:rsid w:val="000C4527"/>
    <w:rsid w:val="000C660A"/>
    <w:rsid w:val="000D4913"/>
    <w:rsid w:val="000D5377"/>
    <w:rsid w:val="000E4D8E"/>
    <w:rsid w:val="000F30AD"/>
    <w:rsid w:val="001034D5"/>
    <w:rsid w:val="0010703E"/>
    <w:rsid w:val="001115C7"/>
    <w:rsid w:val="00121946"/>
    <w:rsid w:val="001228B1"/>
    <w:rsid w:val="00132463"/>
    <w:rsid w:val="00136CAA"/>
    <w:rsid w:val="001370D2"/>
    <w:rsid w:val="001402EA"/>
    <w:rsid w:val="00140DD8"/>
    <w:rsid w:val="00150F2A"/>
    <w:rsid w:val="00172E77"/>
    <w:rsid w:val="00173748"/>
    <w:rsid w:val="0017481F"/>
    <w:rsid w:val="001805BF"/>
    <w:rsid w:val="00182DA0"/>
    <w:rsid w:val="00184B13"/>
    <w:rsid w:val="00185D55"/>
    <w:rsid w:val="00187196"/>
    <w:rsid w:val="001878FC"/>
    <w:rsid w:val="00192DE8"/>
    <w:rsid w:val="001A4B54"/>
    <w:rsid w:val="001B0754"/>
    <w:rsid w:val="001D2987"/>
    <w:rsid w:val="001D5956"/>
    <w:rsid w:val="001D5D12"/>
    <w:rsid w:val="001E395D"/>
    <w:rsid w:val="001F1A28"/>
    <w:rsid w:val="001F3A89"/>
    <w:rsid w:val="0020430A"/>
    <w:rsid w:val="00207F84"/>
    <w:rsid w:val="0021787B"/>
    <w:rsid w:val="00220A84"/>
    <w:rsid w:val="00224BE8"/>
    <w:rsid w:val="00226FBA"/>
    <w:rsid w:val="00230254"/>
    <w:rsid w:val="00240203"/>
    <w:rsid w:val="00254A1B"/>
    <w:rsid w:val="002556F3"/>
    <w:rsid w:val="002618C0"/>
    <w:rsid w:val="00262D92"/>
    <w:rsid w:val="002717AA"/>
    <w:rsid w:val="002732FC"/>
    <w:rsid w:val="00284A65"/>
    <w:rsid w:val="002B0411"/>
    <w:rsid w:val="002B53A4"/>
    <w:rsid w:val="002F0E42"/>
    <w:rsid w:val="00300032"/>
    <w:rsid w:val="003001C5"/>
    <w:rsid w:val="00303584"/>
    <w:rsid w:val="00311C91"/>
    <w:rsid w:val="00323634"/>
    <w:rsid w:val="0034209A"/>
    <w:rsid w:val="00345290"/>
    <w:rsid w:val="00370F3B"/>
    <w:rsid w:val="00373932"/>
    <w:rsid w:val="00382648"/>
    <w:rsid w:val="00383864"/>
    <w:rsid w:val="003920ED"/>
    <w:rsid w:val="003A117F"/>
    <w:rsid w:val="003A5FD4"/>
    <w:rsid w:val="003A62AD"/>
    <w:rsid w:val="003B4CD2"/>
    <w:rsid w:val="003C2FD3"/>
    <w:rsid w:val="003D6DCA"/>
    <w:rsid w:val="003F0152"/>
    <w:rsid w:val="003F18E6"/>
    <w:rsid w:val="003F3862"/>
    <w:rsid w:val="003F3E72"/>
    <w:rsid w:val="00400287"/>
    <w:rsid w:val="004049F4"/>
    <w:rsid w:val="00406B82"/>
    <w:rsid w:val="00414BB1"/>
    <w:rsid w:val="00423373"/>
    <w:rsid w:val="0042668A"/>
    <w:rsid w:val="0043282F"/>
    <w:rsid w:val="00440518"/>
    <w:rsid w:val="00451AF1"/>
    <w:rsid w:val="00453189"/>
    <w:rsid w:val="00456CD8"/>
    <w:rsid w:val="00461F20"/>
    <w:rsid w:val="00467907"/>
    <w:rsid w:val="00483075"/>
    <w:rsid w:val="00490117"/>
    <w:rsid w:val="0049149B"/>
    <w:rsid w:val="00492D40"/>
    <w:rsid w:val="004A19CB"/>
    <w:rsid w:val="004A77FE"/>
    <w:rsid w:val="004B3109"/>
    <w:rsid w:val="004C11E9"/>
    <w:rsid w:val="004C7663"/>
    <w:rsid w:val="004D1058"/>
    <w:rsid w:val="004D140A"/>
    <w:rsid w:val="004D5F97"/>
    <w:rsid w:val="004E4EC1"/>
    <w:rsid w:val="004E7A60"/>
    <w:rsid w:val="0051174F"/>
    <w:rsid w:val="00516ED6"/>
    <w:rsid w:val="0052234F"/>
    <w:rsid w:val="0052281C"/>
    <w:rsid w:val="005375D4"/>
    <w:rsid w:val="00542D27"/>
    <w:rsid w:val="0054743E"/>
    <w:rsid w:val="00547B93"/>
    <w:rsid w:val="00561A29"/>
    <w:rsid w:val="005666CB"/>
    <w:rsid w:val="005675E6"/>
    <w:rsid w:val="00570D36"/>
    <w:rsid w:val="0057481A"/>
    <w:rsid w:val="00585B26"/>
    <w:rsid w:val="00593261"/>
    <w:rsid w:val="00594803"/>
    <w:rsid w:val="005B2FCE"/>
    <w:rsid w:val="005B3A89"/>
    <w:rsid w:val="005B5444"/>
    <w:rsid w:val="005D20A0"/>
    <w:rsid w:val="005D5F80"/>
    <w:rsid w:val="005D650B"/>
    <w:rsid w:val="005E5A71"/>
    <w:rsid w:val="005E6E91"/>
    <w:rsid w:val="005F2C34"/>
    <w:rsid w:val="005F7339"/>
    <w:rsid w:val="00603D82"/>
    <w:rsid w:val="00604E80"/>
    <w:rsid w:val="00611E7A"/>
    <w:rsid w:val="00621D37"/>
    <w:rsid w:val="00622769"/>
    <w:rsid w:val="00625BBB"/>
    <w:rsid w:val="00643190"/>
    <w:rsid w:val="006540BC"/>
    <w:rsid w:val="00666F6F"/>
    <w:rsid w:val="00675FE1"/>
    <w:rsid w:val="00682306"/>
    <w:rsid w:val="00686E15"/>
    <w:rsid w:val="00687971"/>
    <w:rsid w:val="00695AED"/>
    <w:rsid w:val="00696220"/>
    <w:rsid w:val="006A1D6B"/>
    <w:rsid w:val="006A688D"/>
    <w:rsid w:val="006C057F"/>
    <w:rsid w:val="006C51DD"/>
    <w:rsid w:val="006E0376"/>
    <w:rsid w:val="006E236A"/>
    <w:rsid w:val="006F2B7D"/>
    <w:rsid w:val="006F6B01"/>
    <w:rsid w:val="007106EB"/>
    <w:rsid w:val="00717AB4"/>
    <w:rsid w:val="00720A75"/>
    <w:rsid w:val="007344E2"/>
    <w:rsid w:val="00744804"/>
    <w:rsid w:val="00755D25"/>
    <w:rsid w:val="007602D6"/>
    <w:rsid w:val="00765837"/>
    <w:rsid w:val="00767E6D"/>
    <w:rsid w:val="007800A3"/>
    <w:rsid w:val="00784B9E"/>
    <w:rsid w:val="00794842"/>
    <w:rsid w:val="007A7069"/>
    <w:rsid w:val="007A72C0"/>
    <w:rsid w:val="007B04B0"/>
    <w:rsid w:val="007B57E8"/>
    <w:rsid w:val="007B6D21"/>
    <w:rsid w:val="007C2429"/>
    <w:rsid w:val="007C4EAA"/>
    <w:rsid w:val="007D4AB7"/>
    <w:rsid w:val="007D5941"/>
    <w:rsid w:val="007D6E68"/>
    <w:rsid w:val="007E6FE8"/>
    <w:rsid w:val="007F03FD"/>
    <w:rsid w:val="007F073E"/>
    <w:rsid w:val="007F3C08"/>
    <w:rsid w:val="007F6691"/>
    <w:rsid w:val="007F6BF6"/>
    <w:rsid w:val="008011F0"/>
    <w:rsid w:val="00802FD9"/>
    <w:rsid w:val="00803F3C"/>
    <w:rsid w:val="008124D1"/>
    <w:rsid w:val="00816F39"/>
    <w:rsid w:val="00817870"/>
    <w:rsid w:val="0082175F"/>
    <w:rsid w:val="00822F13"/>
    <w:rsid w:val="008264E8"/>
    <w:rsid w:val="008326AF"/>
    <w:rsid w:val="00833918"/>
    <w:rsid w:val="00835C02"/>
    <w:rsid w:val="00841F80"/>
    <w:rsid w:val="00843181"/>
    <w:rsid w:val="0084339D"/>
    <w:rsid w:val="008536EA"/>
    <w:rsid w:val="008576BE"/>
    <w:rsid w:val="00857AB6"/>
    <w:rsid w:val="008606A4"/>
    <w:rsid w:val="00860D12"/>
    <w:rsid w:val="00860EE0"/>
    <w:rsid w:val="00871132"/>
    <w:rsid w:val="008720CD"/>
    <w:rsid w:val="00875677"/>
    <w:rsid w:val="00875DE0"/>
    <w:rsid w:val="008774AE"/>
    <w:rsid w:val="008800AC"/>
    <w:rsid w:val="00882961"/>
    <w:rsid w:val="008922DC"/>
    <w:rsid w:val="00896C91"/>
    <w:rsid w:val="008B634E"/>
    <w:rsid w:val="008C4151"/>
    <w:rsid w:val="008D7EE0"/>
    <w:rsid w:val="008E1353"/>
    <w:rsid w:val="008F02EC"/>
    <w:rsid w:val="008F0626"/>
    <w:rsid w:val="008F188B"/>
    <w:rsid w:val="008F457F"/>
    <w:rsid w:val="008F6796"/>
    <w:rsid w:val="008F7549"/>
    <w:rsid w:val="009026DB"/>
    <w:rsid w:val="00902DE6"/>
    <w:rsid w:val="00912D02"/>
    <w:rsid w:val="00913F02"/>
    <w:rsid w:val="00916F25"/>
    <w:rsid w:val="00917466"/>
    <w:rsid w:val="009262A1"/>
    <w:rsid w:val="00935A36"/>
    <w:rsid w:val="0096008D"/>
    <w:rsid w:val="00967068"/>
    <w:rsid w:val="00970351"/>
    <w:rsid w:val="00972C87"/>
    <w:rsid w:val="00982ED7"/>
    <w:rsid w:val="00984A2C"/>
    <w:rsid w:val="009B60E8"/>
    <w:rsid w:val="009C581B"/>
    <w:rsid w:val="009D22FA"/>
    <w:rsid w:val="009F2F66"/>
    <w:rsid w:val="009F5321"/>
    <w:rsid w:val="00A0611E"/>
    <w:rsid w:val="00A13D81"/>
    <w:rsid w:val="00A21804"/>
    <w:rsid w:val="00A311C1"/>
    <w:rsid w:val="00A35232"/>
    <w:rsid w:val="00A35B87"/>
    <w:rsid w:val="00A44DC0"/>
    <w:rsid w:val="00A45781"/>
    <w:rsid w:val="00A54FBD"/>
    <w:rsid w:val="00A57FAD"/>
    <w:rsid w:val="00A60708"/>
    <w:rsid w:val="00A61CA9"/>
    <w:rsid w:val="00A71FB4"/>
    <w:rsid w:val="00A826A9"/>
    <w:rsid w:val="00A83D79"/>
    <w:rsid w:val="00A84282"/>
    <w:rsid w:val="00A85AB4"/>
    <w:rsid w:val="00A954C3"/>
    <w:rsid w:val="00AA1164"/>
    <w:rsid w:val="00AA7608"/>
    <w:rsid w:val="00AB4FA7"/>
    <w:rsid w:val="00AB70BE"/>
    <w:rsid w:val="00AB7249"/>
    <w:rsid w:val="00AC1D2B"/>
    <w:rsid w:val="00AC5FB9"/>
    <w:rsid w:val="00AD6EE9"/>
    <w:rsid w:val="00AD7639"/>
    <w:rsid w:val="00AE0B5F"/>
    <w:rsid w:val="00AE15BE"/>
    <w:rsid w:val="00AE6463"/>
    <w:rsid w:val="00AE6974"/>
    <w:rsid w:val="00AF2933"/>
    <w:rsid w:val="00B16DB0"/>
    <w:rsid w:val="00B2450B"/>
    <w:rsid w:val="00B4053C"/>
    <w:rsid w:val="00B42536"/>
    <w:rsid w:val="00B42EB3"/>
    <w:rsid w:val="00B5373D"/>
    <w:rsid w:val="00B60049"/>
    <w:rsid w:val="00B718C7"/>
    <w:rsid w:val="00B83B27"/>
    <w:rsid w:val="00B92A24"/>
    <w:rsid w:val="00B95974"/>
    <w:rsid w:val="00B96498"/>
    <w:rsid w:val="00B970B3"/>
    <w:rsid w:val="00B97F06"/>
    <w:rsid w:val="00BA15C1"/>
    <w:rsid w:val="00BA347A"/>
    <w:rsid w:val="00BA6998"/>
    <w:rsid w:val="00BB2D10"/>
    <w:rsid w:val="00BC0D02"/>
    <w:rsid w:val="00BD00C3"/>
    <w:rsid w:val="00BD725C"/>
    <w:rsid w:val="00BF30A1"/>
    <w:rsid w:val="00C04F14"/>
    <w:rsid w:val="00C109D2"/>
    <w:rsid w:val="00C16C3A"/>
    <w:rsid w:val="00C179D0"/>
    <w:rsid w:val="00C21ECE"/>
    <w:rsid w:val="00C246CE"/>
    <w:rsid w:val="00C25F4F"/>
    <w:rsid w:val="00C352B0"/>
    <w:rsid w:val="00C35C07"/>
    <w:rsid w:val="00C36712"/>
    <w:rsid w:val="00C40E14"/>
    <w:rsid w:val="00C42935"/>
    <w:rsid w:val="00C43690"/>
    <w:rsid w:val="00C5380B"/>
    <w:rsid w:val="00C53B65"/>
    <w:rsid w:val="00C67C64"/>
    <w:rsid w:val="00C7462C"/>
    <w:rsid w:val="00C921B7"/>
    <w:rsid w:val="00CA1391"/>
    <w:rsid w:val="00CA5E63"/>
    <w:rsid w:val="00CA6F30"/>
    <w:rsid w:val="00CB5C9A"/>
    <w:rsid w:val="00CC17B0"/>
    <w:rsid w:val="00CC6A68"/>
    <w:rsid w:val="00CD7BA2"/>
    <w:rsid w:val="00CE2157"/>
    <w:rsid w:val="00CE6ABE"/>
    <w:rsid w:val="00CE6B06"/>
    <w:rsid w:val="00CF01D8"/>
    <w:rsid w:val="00D00D79"/>
    <w:rsid w:val="00D01B6C"/>
    <w:rsid w:val="00D02CD7"/>
    <w:rsid w:val="00D138F7"/>
    <w:rsid w:val="00D16616"/>
    <w:rsid w:val="00D16A78"/>
    <w:rsid w:val="00D177C7"/>
    <w:rsid w:val="00D230EE"/>
    <w:rsid w:val="00D332E1"/>
    <w:rsid w:val="00D40CBC"/>
    <w:rsid w:val="00D4465F"/>
    <w:rsid w:val="00D46D10"/>
    <w:rsid w:val="00D605FC"/>
    <w:rsid w:val="00D71982"/>
    <w:rsid w:val="00D748A3"/>
    <w:rsid w:val="00D77F6C"/>
    <w:rsid w:val="00D823A2"/>
    <w:rsid w:val="00D8480F"/>
    <w:rsid w:val="00D866A9"/>
    <w:rsid w:val="00D93229"/>
    <w:rsid w:val="00D958F8"/>
    <w:rsid w:val="00D95A27"/>
    <w:rsid w:val="00DA2DAE"/>
    <w:rsid w:val="00DA393C"/>
    <w:rsid w:val="00DB179A"/>
    <w:rsid w:val="00DB6D6C"/>
    <w:rsid w:val="00DC2170"/>
    <w:rsid w:val="00DD0BD9"/>
    <w:rsid w:val="00DE12C2"/>
    <w:rsid w:val="00DF6670"/>
    <w:rsid w:val="00E012D4"/>
    <w:rsid w:val="00E016A9"/>
    <w:rsid w:val="00E10B17"/>
    <w:rsid w:val="00E13F14"/>
    <w:rsid w:val="00E14680"/>
    <w:rsid w:val="00E1493D"/>
    <w:rsid w:val="00E2248E"/>
    <w:rsid w:val="00E24610"/>
    <w:rsid w:val="00E27C8B"/>
    <w:rsid w:val="00E339B0"/>
    <w:rsid w:val="00E35226"/>
    <w:rsid w:val="00E40891"/>
    <w:rsid w:val="00E467D8"/>
    <w:rsid w:val="00E52806"/>
    <w:rsid w:val="00E61B6D"/>
    <w:rsid w:val="00E64D9D"/>
    <w:rsid w:val="00E76380"/>
    <w:rsid w:val="00E76403"/>
    <w:rsid w:val="00E81154"/>
    <w:rsid w:val="00E83D84"/>
    <w:rsid w:val="00E859FF"/>
    <w:rsid w:val="00EA6405"/>
    <w:rsid w:val="00EC453C"/>
    <w:rsid w:val="00EC548B"/>
    <w:rsid w:val="00ED29B2"/>
    <w:rsid w:val="00EE42EC"/>
    <w:rsid w:val="00EE56BB"/>
    <w:rsid w:val="00EE5899"/>
    <w:rsid w:val="00EF5438"/>
    <w:rsid w:val="00EF72A8"/>
    <w:rsid w:val="00F03E23"/>
    <w:rsid w:val="00F11F9A"/>
    <w:rsid w:val="00F1362B"/>
    <w:rsid w:val="00F140FC"/>
    <w:rsid w:val="00F16581"/>
    <w:rsid w:val="00F2198F"/>
    <w:rsid w:val="00F24336"/>
    <w:rsid w:val="00F24BC0"/>
    <w:rsid w:val="00F2701A"/>
    <w:rsid w:val="00F3209F"/>
    <w:rsid w:val="00F43290"/>
    <w:rsid w:val="00F5118D"/>
    <w:rsid w:val="00F618F1"/>
    <w:rsid w:val="00F66C6D"/>
    <w:rsid w:val="00F7180A"/>
    <w:rsid w:val="00F76BA8"/>
    <w:rsid w:val="00F82505"/>
    <w:rsid w:val="00F90AE3"/>
    <w:rsid w:val="00F91F7E"/>
    <w:rsid w:val="00F963A1"/>
    <w:rsid w:val="00FB6913"/>
    <w:rsid w:val="00FC779D"/>
    <w:rsid w:val="00FD2A52"/>
    <w:rsid w:val="00FD3454"/>
    <w:rsid w:val="00FD3CB2"/>
    <w:rsid w:val="00FE0EC9"/>
    <w:rsid w:val="00FF4730"/>
    <w:rsid w:val="00FF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FA3C2"/>
  <w15:chartTrackingRefBased/>
  <w15:docId w15:val="{8D33E6CD-9A4C-47E2-AE9D-1E1125E8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02"/>
    <w:rPr>
      <w:lang w:val="en-IN"/>
    </w:rPr>
  </w:style>
  <w:style w:type="paragraph" w:styleId="Heading1">
    <w:name w:val="heading 1"/>
    <w:basedOn w:val="Normal"/>
    <w:next w:val="Normal"/>
    <w:link w:val="Heading1Char"/>
    <w:uiPriority w:val="9"/>
    <w:qFormat/>
    <w:rsid w:val="00835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02"/>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835C02"/>
    <w:rPr>
      <w:rFonts w:asciiTheme="majorHAnsi" w:eastAsiaTheme="majorEastAsia" w:hAnsiTheme="majorHAnsi" w:cstheme="majorBidi"/>
      <w:color w:val="2F5496" w:themeColor="accent1" w:themeShade="BF"/>
      <w:sz w:val="26"/>
      <w:szCs w:val="26"/>
      <w:lang w:val="en-IN"/>
    </w:rPr>
  </w:style>
  <w:style w:type="paragraph" w:styleId="Header">
    <w:name w:val="header"/>
    <w:basedOn w:val="Normal"/>
    <w:link w:val="HeaderChar"/>
    <w:unhideWhenUsed/>
    <w:rsid w:val="00835C02"/>
    <w:pPr>
      <w:tabs>
        <w:tab w:val="center" w:pos="4513"/>
        <w:tab w:val="right" w:pos="9026"/>
      </w:tabs>
      <w:spacing w:after="0" w:line="240" w:lineRule="auto"/>
    </w:pPr>
  </w:style>
  <w:style w:type="character" w:customStyle="1" w:styleId="HeaderChar">
    <w:name w:val="Header Char"/>
    <w:basedOn w:val="DefaultParagraphFont"/>
    <w:link w:val="Header"/>
    <w:rsid w:val="00835C02"/>
    <w:rPr>
      <w:lang w:val="en-IN"/>
    </w:rPr>
  </w:style>
  <w:style w:type="paragraph" w:styleId="Footer">
    <w:name w:val="footer"/>
    <w:basedOn w:val="Normal"/>
    <w:link w:val="FooterChar"/>
    <w:uiPriority w:val="99"/>
    <w:unhideWhenUsed/>
    <w:rsid w:val="00835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C02"/>
    <w:rPr>
      <w:lang w:val="en-IN"/>
    </w:rPr>
  </w:style>
  <w:style w:type="paragraph" w:styleId="NoSpacing">
    <w:name w:val="No Spacing"/>
    <w:link w:val="NoSpacingChar"/>
    <w:uiPriority w:val="1"/>
    <w:qFormat/>
    <w:rsid w:val="00835C02"/>
    <w:pPr>
      <w:spacing w:after="0" w:line="240" w:lineRule="auto"/>
    </w:pPr>
    <w:rPr>
      <w:rFonts w:eastAsiaTheme="minorEastAsia"/>
    </w:rPr>
  </w:style>
  <w:style w:type="character" w:customStyle="1" w:styleId="NoSpacingChar">
    <w:name w:val="No Spacing Char"/>
    <w:basedOn w:val="DefaultParagraphFont"/>
    <w:link w:val="NoSpacing"/>
    <w:uiPriority w:val="1"/>
    <w:rsid w:val="00835C02"/>
    <w:rPr>
      <w:rFonts w:eastAsiaTheme="minorEastAsia"/>
    </w:rPr>
  </w:style>
  <w:style w:type="paragraph" w:styleId="NormalWeb">
    <w:name w:val="Normal (Web)"/>
    <w:basedOn w:val="Normal"/>
    <w:uiPriority w:val="99"/>
    <w:unhideWhenUsed/>
    <w:rsid w:val="00835C0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835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C02"/>
    <w:rPr>
      <w:rFonts w:ascii="Segoe UI" w:hAnsi="Segoe UI" w:cs="Segoe UI"/>
      <w:sz w:val="18"/>
      <w:szCs w:val="18"/>
      <w:lang w:val="en-IN"/>
    </w:rPr>
  </w:style>
  <w:style w:type="paragraph" w:styleId="ListParagraph">
    <w:name w:val="List Paragraph"/>
    <w:aliases w:val="List_neu"/>
    <w:basedOn w:val="Normal"/>
    <w:link w:val="ListParagraphChar"/>
    <w:uiPriority w:val="34"/>
    <w:qFormat/>
    <w:rsid w:val="00835C02"/>
    <w:pPr>
      <w:ind w:left="720"/>
      <w:contextualSpacing/>
    </w:pPr>
  </w:style>
  <w:style w:type="table" w:customStyle="1" w:styleId="TableGrid1">
    <w:name w:val="Table Grid1"/>
    <w:basedOn w:val="TableNormal"/>
    <w:next w:val="TableGrid"/>
    <w:uiPriority w:val="59"/>
    <w:rsid w:val="00835C0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35C02"/>
    <w:rPr>
      <w:sz w:val="16"/>
      <w:szCs w:val="16"/>
    </w:rPr>
  </w:style>
  <w:style w:type="paragraph" w:styleId="CommentText">
    <w:name w:val="annotation text"/>
    <w:basedOn w:val="Normal"/>
    <w:link w:val="CommentTextChar"/>
    <w:uiPriority w:val="99"/>
    <w:unhideWhenUsed/>
    <w:rsid w:val="00835C02"/>
    <w:pPr>
      <w:spacing w:line="240" w:lineRule="auto"/>
    </w:pPr>
    <w:rPr>
      <w:sz w:val="20"/>
      <w:szCs w:val="20"/>
    </w:rPr>
  </w:style>
  <w:style w:type="character" w:customStyle="1" w:styleId="CommentTextChar">
    <w:name w:val="Comment Text Char"/>
    <w:basedOn w:val="DefaultParagraphFont"/>
    <w:link w:val="CommentText"/>
    <w:uiPriority w:val="99"/>
    <w:rsid w:val="00835C02"/>
    <w:rPr>
      <w:sz w:val="20"/>
      <w:szCs w:val="20"/>
      <w:lang w:val="en-IN"/>
    </w:rPr>
  </w:style>
  <w:style w:type="paragraph" w:styleId="CommentSubject">
    <w:name w:val="annotation subject"/>
    <w:basedOn w:val="CommentText"/>
    <w:next w:val="CommentText"/>
    <w:link w:val="CommentSubjectChar"/>
    <w:uiPriority w:val="99"/>
    <w:semiHidden/>
    <w:unhideWhenUsed/>
    <w:rsid w:val="00835C02"/>
    <w:rPr>
      <w:b/>
      <w:bCs/>
    </w:rPr>
  </w:style>
  <w:style w:type="character" w:customStyle="1" w:styleId="CommentSubjectChar">
    <w:name w:val="Comment Subject Char"/>
    <w:basedOn w:val="CommentTextChar"/>
    <w:link w:val="CommentSubject"/>
    <w:uiPriority w:val="99"/>
    <w:semiHidden/>
    <w:rsid w:val="00835C02"/>
    <w:rPr>
      <w:b/>
      <w:bCs/>
      <w:sz w:val="20"/>
      <w:szCs w:val="20"/>
      <w:lang w:val="en-IN"/>
    </w:rPr>
  </w:style>
  <w:style w:type="paragraph" w:styleId="Revision">
    <w:name w:val="Revision"/>
    <w:hidden/>
    <w:uiPriority w:val="99"/>
    <w:semiHidden/>
    <w:rsid w:val="00835C02"/>
    <w:pPr>
      <w:spacing w:after="0" w:line="240" w:lineRule="auto"/>
    </w:pPr>
    <w:rPr>
      <w:lang w:val="en-IN"/>
    </w:rPr>
  </w:style>
  <w:style w:type="paragraph" w:customStyle="1" w:styleId="Default">
    <w:name w:val="Default"/>
    <w:rsid w:val="00835C02"/>
    <w:pPr>
      <w:autoSpaceDE w:val="0"/>
      <w:autoSpaceDN w:val="0"/>
      <w:adjustRightInd w:val="0"/>
      <w:spacing w:after="0" w:line="240" w:lineRule="auto"/>
    </w:pPr>
    <w:rPr>
      <w:rFonts w:ascii="Arial" w:hAnsi="Arial" w:cs="Arial"/>
      <w:color w:val="000000"/>
      <w:sz w:val="24"/>
      <w:szCs w:val="24"/>
      <w:lang w:val="en-IN"/>
    </w:rPr>
  </w:style>
  <w:style w:type="paragraph" w:styleId="TOCHeading">
    <w:name w:val="TOC Heading"/>
    <w:basedOn w:val="Heading1"/>
    <w:next w:val="Normal"/>
    <w:uiPriority w:val="39"/>
    <w:unhideWhenUsed/>
    <w:qFormat/>
    <w:rsid w:val="00835C02"/>
    <w:pPr>
      <w:outlineLvl w:val="9"/>
    </w:pPr>
    <w:rPr>
      <w:lang w:val="en-US"/>
    </w:rPr>
  </w:style>
  <w:style w:type="paragraph" w:styleId="TOC1">
    <w:name w:val="toc 1"/>
    <w:basedOn w:val="Normal"/>
    <w:next w:val="Normal"/>
    <w:autoRedefine/>
    <w:uiPriority w:val="39"/>
    <w:unhideWhenUsed/>
    <w:rsid w:val="00BC0D02"/>
    <w:pPr>
      <w:tabs>
        <w:tab w:val="left" w:pos="660"/>
        <w:tab w:val="right" w:leader="dot" w:pos="9800"/>
      </w:tabs>
      <w:spacing w:after="100" w:line="276" w:lineRule="auto"/>
    </w:pPr>
  </w:style>
  <w:style w:type="character" w:styleId="Hyperlink">
    <w:name w:val="Hyperlink"/>
    <w:basedOn w:val="DefaultParagraphFont"/>
    <w:uiPriority w:val="99"/>
    <w:unhideWhenUsed/>
    <w:rsid w:val="00835C02"/>
    <w:rPr>
      <w:color w:val="0563C1" w:themeColor="hyperlink"/>
      <w:u w:val="single"/>
    </w:rPr>
  </w:style>
  <w:style w:type="character" w:customStyle="1" w:styleId="ListParagraphChar">
    <w:name w:val="List Paragraph Char"/>
    <w:aliases w:val="List_neu Char"/>
    <w:link w:val="ListParagraph"/>
    <w:uiPriority w:val="34"/>
    <w:locked/>
    <w:rsid w:val="00835C02"/>
    <w:rPr>
      <w:lang w:val="en-IN"/>
    </w:rPr>
  </w:style>
  <w:style w:type="paragraph" w:customStyle="1" w:styleId="TableHead">
    <w:name w:val="TableHead"/>
    <w:basedOn w:val="Normal"/>
    <w:rsid w:val="00835C02"/>
    <w:pPr>
      <w:spacing w:before="60" w:after="60" w:line="240" w:lineRule="auto"/>
    </w:pPr>
    <w:rPr>
      <w:rFonts w:ascii="Arial fett" w:eastAsia="Times New Roman" w:hAnsi="Arial fett" w:cs="Times New Roman"/>
      <w:b/>
      <w:sz w:val="16"/>
      <w:szCs w:val="20"/>
      <w:lang w:val="de-DE" w:eastAsia="de-DE"/>
    </w:rPr>
  </w:style>
  <w:style w:type="paragraph" w:customStyle="1" w:styleId="Table">
    <w:name w:val="Table"/>
    <w:basedOn w:val="Normal"/>
    <w:rsid w:val="00835C02"/>
    <w:pPr>
      <w:keepNext/>
      <w:keepLines/>
      <w:spacing w:before="60" w:after="60" w:line="240" w:lineRule="auto"/>
    </w:pPr>
    <w:rPr>
      <w:rFonts w:ascii="Arial" w:eastAsia="Times New Roman" w:hAnsi="Arial" w:cs="Times New Roman"/>
      <w:sz w:val="18"/>
      <w:szCs w:val="20"/>
      <w:lang w:val="x-none" w:eastAsia="de-DE"/>
    </w:rPr>
  </w:style>
  <w:style w:type="paragraph" w:customStyle="1" w:styleId="Text">
    <w:name w:val="Text"/>
    <w:basedOn w:val="Normal"/>
    <w:link w:val="TextZchn"/>
    <w:qFormat/>
    <w:rsid w:val="00835C02"/>
    <w:pPr>
      <w:spacing w:after="120" w:line="240" w:lineRule="auto"/>
    </w:pPr>
    <w:rPr>
      <w:rFonts w:ascii="Arial" w:eastAsia="Times New Roman" w:hAnsi="Arial" w:cs="Times New Roman"/>
      <w:sz w:val="18"/>
      <w:szCs w:val="20"/>
      <w:lang w:val="x-none" w:eastAsia="de-DE"/>
    </w:rPr>
  </w:style>
  <w:style w:type="character" w:customStyle="1" w:styleId="TextZchn">
    <w:name w:val="Text Zchn"/>
    <w:link w:val="Text"/>
    <w:rsid w:val="00835C02"/>
    <w:rPr>
      <w:rFonts w:ascii="Arial" w:eastAsia="Times New Roman" w:hAnsi="Arial" w:cs="Times New Roman"/>
      <w:sz w:val="18"/>
      <w:szCs w:val="20"/>
      <w:lang w:val="x-non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84360">
      <w:bodyDiv w:val="1"/>
      <w:marLeft w:val="0"/>
      <w:marRight w:val="0"/>
      <w:marTop w:val="0"/>
      <w:marBottom w:val="0"/>
      <w:divBdr>
        <w:top w:val="none" w:sz="0" w:space="0" w:color="auto"/>
        <w:left w:val="none" w:sz="0" w:space="0" w:color="auto"/>
        <w:bottom w:val="none" w:sz="0" w:space="0" w:color="auto"/>
        <w:right w:val="none" w:sz="0" w:space="0" w:color="auto"/>
      </w:divBdr>
    </w:div>
    <w:div w:id="215512449">
      <w:bodyDiv w:val="1"/>
      <w:marLeft w:val="0"/>
      <w:marRight w:val="0"/>
      <w:marTop w:val="0"/>
      <w:marBottom w:val="0"/>
      <w:divBdr>
        <w:top w:val="none" w:sz="0" w:space="0" w:color="auto"/>
        <w:left w:val="none" w:sz="0" w:space="0" w:color="auto"/>
        <w:bottom w:val="none" w:sz="0" w:space="0" w:color="auto"/>
        <w:right w:val="none" w:sz="0" w:space="0" w:color="auto"/>
      </w:divBdr>
    </w:div>
    <w:div w:id="303778977">
      <w:bodyDiv w:val="1"/>
      <w:marLeft w:val="0"/>
      <w:marRight w:val="0"/>
      <w:marTop w:val="0"/>
      <w:marBottom w:val="0"/>
      <w:divBdr>
        <w:top w:val="none" w:sz="0" w:space="0" w:color="auto"/>
        <w:left w:val="none" w:sz="0" w:space="0" w:color="auto"/>
        <w:bottom w:val="none" w:sz="0" w:space="0" w:color="auto"/>
        <w:right w:val="none" w:sz="0" w:space="0" w:color="auto"/>
      </w:divBdr>
    </w:div>
    <w:div w:id="369232151">
      <w:bodyDiv w:val="1"/>
      <w:marLeft w:val="0"/>
      <w:marRight w:val="0"/>
      <w:marTop w:val="0"/>
      <w:marBottom w:val="0"/>
      <w:divBdr>
        <w:top w:val="none" w:sz="0" w:space="0" w:color="auto"/>
        <w:left w:val="none" w:sz="0" w:space="0" w:color="auto"/>
        <w:bottom w:val="none" w:sz="0" w:space="0" w:color="auto"/>
        <w:right w:val="none" w:sz="0" w:space="0" w:color="auto"/>
      </w:divBdr>
    </w:div>
    <w:div w:id="764350341">
      <w:bodyDiv w:val="1"/>
      <w:marLeft w:val="0"/>
      <w:marRight w:val="0"/>
      <w:marTop w:val="0"/>
      <w:marBottom w:val="0"/>
      <w:divBdr>
        <w:top w:val="none" w:sz="0" w:space="0" w:color="auto"/>
        <w:left w:val="none" w:sz="0" w:space="0" w:color="auto"/>
        <w:bottom w:val="none" w:sz="0" w:space="0" w:color="auto"/>
        <w:right w:val="none" w:sz="0" w:space="0" w:color="auto"/>
      </w:divBdr>
    </w:div>
    <w:div w:id="905263439">
      <w:bodyDiv w:val="1"/>
      <w:marLeft w:val="0"/>
      <w:marRight w:val="0"/>
      <w:marTop w:val="0"/>
      <w:marBottom w:val="0"/>
      <w:divBdr>
        <w:top w:val="none" w:sz="0" w:space="0" w:color="auto"/>
        <w:left w:val="none" w:sz="0" w:space="0" w:color="auto"/>
        <w:bottom w:val="none" w:sz="0" w:space="0" w:color="auto"/>
        <w:right w:val="none" w:sz="0" w:space="0" w:color="auto"/>
      </w:divBdr>
    </w:div>
    <w:div w:id="1023096955">
      <w:bodyDiv w:val="1"/>
      <w:marLeft w:val="0"/>
      <w:marRight w:val="0"/>
      <w:marTop w:val="0"/>
      <w:marBottom w:val="0"/>
      <w:divBdr>
        <w:top w:val="none" w:sz="0" w:space="0" w:color="auto"/>
        <w:left w:val="none" w:sz="0" w:space="0" w:color="auto"/>
        <w:bottom w:val="none" w:sz="0" w:space="0" w:color="auto"/>
        <w:right w:val="none" w:sz="0" w:space="0" w:color="auto"/>
      </w:divBdr>
    </w:div>
    <w:div w:id="1075543968">
      <w:bodyDiv w:val="1"/>
      <w:marLeft w:val="0"/>
      <w:marRight w:val="0"/>
      <w:marTop w:val="0"/>
      <w:marBottom w:val="0"/>
      <w:divBdr>
        <w:top w:val="none" w:sz="0" w:space="0" w:color="auto"/>
        <w:left w:val="none" w:sz="0" w:space="0" w:color="auto"/>
        <w:bottom w:val="none" w:sz="0" w:space="0" w:color="auto"/>
        <w:right w:val="none" w:sz="0" w:space="0" w:color="auto"/>
      </w:divBdr>
    </w:div>
    <w:div w:id="1201631832">
      <w:bodyDiv w:val="1"/>
      <w:marLeft w:val="0"/>
      <w:marRight w:val="0"/>
      <w:marTop w:val="0"/>
      <w:marBottom w:val="0"/>
      <w:divBdr>
        <w:top w:val="none" w:sz="0" w:space="0" w:color="auto"/>
        <w:left w:val="none" w:sz="0" w:space="0" w:color="auto"/>
        <w:bottom w:val="none" w:sz="0" w:space="0" w:color="auto"/>
        <w:right w:val="none" w:sz="0" w:space="0" w:color="auto"/>
      </w:divBdr>
    </w:div>
    <w:div w:id="1225798826">
      <w:bodyDiv w:val="1"/>
      <w:marLeft w:val="0"/>
      <w:marRight w:val="0"/>
      <w:marTop w:val="0"/>
      <w:marBottom w:val="0"/>
      <w:divBdr>
        <w:top w:val="none" w:sz="0" w:space="0" w:color="auto"/>
        <w:left w:val="none" w:sz="0" w:space="0" w:color="auto"/>
        <w:bottom w:val="none" w:sz="0" w:space="0" w:color="auto"/>
        <w:right w:val="none" w:sz="0" w:space="0" w:color="auto"/>
      </w:divBdr>
    </w:div>
    <w:div w:id="1697656456">
      <w:bodyDiv w:val="1"/>
      <w:marLeft w:val="0"/>
      <w:marRight w:val="0"/>
      <w:marTop w:val="0"/>
      <w:marBottom w:val="0"/>
      <w:divBdr>
        <w:top w:val="none" w:sz="0" w:space="0" w:color="auto"/>
        <w:left w:val="none" w:sz="0" w:space="0" w:color="auto"/>
        <w:bottom w:val="none" w:sz="0" w:space="0" w:color="auto"/>
        <w:right w:val="none" w:sz="0" w:space="0" w:color="auto"/>
      </w:divBdr>
    </w:div>
    <w:div w:id="1839222987">
      <w:bodyDiv w:val="1"/>
      <w:marLeft w:val="0"/>
      <w:marRight w:val="0"/>
      <w:marTop w:val="0"/>
      <w:marBottom w:val="0"/>
      <w:divBdr>
        <w:top w:val="none" w:sz="0" w:space="0" w:color="auto"/>
        <w:left w:val="none" w:sz="0" w:space="0" w:color="auto"/>
        <w:bottom w:val="none" w:sz="0" w:space="0" w:color="auto"/>
        <w:right w:val="none" w:sz="0" w:space="0" w:color="auto"/>
      </w:divBdr>
    </w:div>
    <w:div w:id="2072146941">
      <w:bodyDiv w:val="1"/>
      <w:marLeft w:val="0"/>
      <w:marRight w:val="0"/>
      <w:marTop w:val="0"/>
      <w:marBottom w:val="0"/>
      <w:divBdr>
        <w:top w:val="none" w:sz="0" w:space="0" w:color="auto"/>
        <w:left w:val="none" w:sz="0" w:space="0" w:color="auto"/>
        <w:bottom w:val="none" w:sz="0" w:space="0" w:color="auto"/>
        <w:right w:val="none" w:sz="0" w:space="0" w:color="auto"/>
      </w:divBdr>
    </w:div>
    <w:div w:id="211401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cid:bd94976f-abfe-4e19-8b94-633d8b785093"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cid:0edb35e1-2fad-4bc8-b9a4-71d526eeedda"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cid:c4844020-dc00-4c76-a376-3e1349960e21" TargetMode="External"/><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cid:a01f6c73-2c5c-4451-a49d-ec559c828ba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C1ED-B083-4371-93F6-B518B7FF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19</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Syngene Office ProPlus Monthly Channel</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Ramachandra/QC/SYNGENE</dc:creator>
  <cp:keywords/>
  <dc:description/>
  <cp:lastModifiedBy>Naveenkumar Mahadeva/QA/SYNGENE</cp:lastModifiedBy>
  <cp:revision>1</cp:revision>
  <dcterms:created xsi:type="dcterms:W3CDTF">2020-07-28T13:32:00Z</dcterms:created>
  <dcterms:modified xsi:type="dcterms:W3CDTF">2020-08-08T17:03:00Z</dcterms:modified>
</cp:coreProperties>
</file>